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12" w:space="0" w:color="0066FF"/>
          <w:left w:val="outset" w:sz="12" w:space="0" w:color="0066FF"/>
          <w:bottom w:val="outset" w:sz="12" w:space="0" w:color="0066FF"/>
          <w:right w:val="outset" w:sz="12" w:space="0" w:color="0066FF"/>
        </w:tblBorders>
        <w:tblCellMar>
          <w:top w:w="60" w:type="dxa"/>
          <w:left w:w="60" w:type="dxa"/>
          <w:bottom w:w="60" w:type="dxa"/>
          <w:right w:w="60" w:type="dxa"/>
        </w:tblCellMar>
        <w:tblLook w:val="04A0"/>
      </w:tblPr>
      <w:tblGrid>
        <w:gridCol w:w="5991"/>
        <w:gridCol w:w="3519"/>
      </w:tblGrid>
      <w:tr w:rsidR="00EF3438" w:rsidRPr="00EF3438" w:rsidTr="00EF3438">
        <w:trPr>
          <w:tblHeader/>
          <w:tblCellSpacing w:w="0" w:type="dxa"/>
        </w:trPr>
        <w:tc>
          <w:tcPr>
            <w:tcW w:w="0" w:type="auto"/>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EF3438" w:rsidRPr="00EF3438" w:rsidRDefault="00EF3438" w:rsidP="00EF3438">
            <w:pPr>
              <w:spacing w:after="0" w:line="240" w:lineRule="auto"/>
              <w:jc w:val="center"/>
              <w:rPr>
                <w:rFonts w:ascii="Times New Roman" w:eastAsia="Times New Roman" w:hAnsi="Times New Roman" w:cs="Times New Roman"/>
                <w:b/>
                <w:bCs/>
                <w:sz w:val="24"/>
                <w:szCs w:val="24"/>
              </w:rPr>
            </w:pPr>
            <w:r w:rsidRPr="00EF3438">
              <w:rPr>
                <w:rFonts w:ascii="Times New Roman" w:eastAsia="Times New Roman" w:hAnsi="Times New Roman" w:cs="Times New Roman"/>
                <w:b/>
                <w:bCs/>
                <w:sz w:val="24"/>
                <w:szCs w:val="24"/>
              </w:rPr>
              <w:t>Quiz question</w:t>
            </w:r>
          </w:p>
        </w:tc>
        <w:tc>
          <w:tcPr>
            <w:tcW w:w="0" w:type="auto"/>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EF3438" w:rsidRPr="00EF3438" w:rsidRDefault="00EF3438" w:rsidP="00EF3438">
            <w:pPr>
              <w:spacing w:after="0" w:line="240" w:lineRule="auto"/>
              <w:jc w:val="center"/>
              <w:rPr>
                <w:rFonts w:ascii="Times New Roman" w:eastAsia="Times New Roman" w:hAnsi="Times New Roman" w:cs="Times New Roman"/>
                <w:b/>
                <w:bCs/>
                <w:sz w:val="24"/>
                <w:szCs w:val="24"/>
              </w:rPr>
            </w:pPr>
            <w:r w:rsidRPr="00EF3438">
              <w:rPr>
                <w:rFonts w:ascii="Times New Roman" w:eastAsia="Times New Roman" w:hAnsi="Times New Roman" w:cs="Times New Roman"/>
                <w:b/>
                <w:bCs/>
                <w:sz w:val="24"/>
                <w:szCs w:val="24"/>
              </w:rPr>
              <w:t>Answer</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What is the name of the German airline?</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Lufthansa</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In which European city can you find the home of Anne Frank?</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Amsterdam</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How many stars has the American flag got?</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Fifty</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How long is the Great Wall of China?</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4000 miles</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Who invented Ferrari?</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proofErr w:type="spellStart"/>
            <w:r w:rsidRPr="00EF3438">
              <w:rPr>
                <w:rFonts w:ascii="Times New Roman" w:eastAsia="Times New Roman" w:hAnsi="Times New Roman" w:cs="Times New Roman"/>
                <w:sz w:val="24"/>
                <w:szCs w:val="24"/>
              </w:rPr>
              <w:t>Enzo</w:t>
            </w:r>
            <w:proofErr w:type="spellEnd"/>
            <w:r w:rsidRPr="00EF3438">
              <w:rPr>
                <w:rFonts w:ascii="Times New Roman" w:eastAsia="Times New Roman" w:hAnsi="Times New Roman" w:cs="Times New Roman"/>
                <w:sz w:val="24"/>
                <w:szCs w:val="24"/>
              </w:rPr>
              <w:t xml:space="preserve"> Ferrari</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According to the Bible, who was the first murderer?</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Cain</w:t>
            </w:r>
          </w:p>
        </w:tc>
      </w:tr>
      <w:tr w:rsidR="00EF3438" w:rsidRPr="00EF3438" w:rsidTr="00EF3438">
        <w:trPr>
          <w:tblCellSpacing w:w="0" w:type="dxa"/>
        </w:trPr>
        <w:tc>
          <w:tcPr>
            <w:tcW w:w="0" w:type="auto"/>
            <w:gridSpan w:val="2"/>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jc w:val="center"/>
              <w:rPr>
                <w:rFonts w:ascii="Times New Roman" w:eastAsia="Times New Roman" w:hAnsi="Times New Roman" w:cs="Times New Roman"/>
                <w:sz w:val="24"/>
                <w:szCs w:val="24"/>
              </w:rPr>
            </w:pP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ins w:id="0" w:author="Unknown">
              <w:r w:rsidRPr="00EF3438">
                <w:rPr>
                  <w:rFonts w:ascii="Times New Roman" w:eastAsia="Times New Roman" w:hAnsi="Times New Roman" w:cs="Times New Roman"/>
                  <w:sz w:val="24"/>
                  <w:szCs w:val="24"/>
                </w:rPr>
                <w:t xml:space="preserve">In what year did princess </w:t>
              </w:r>
              <w:proofErr w:type="spellStart"/>
              <w:r w:rsidRPr="00EF3438">
                <w:rPr>
                  <w:rFonts w:ascii="Times New Roman" w:eastAsia="Times New Roman" w:hAnsi="Times New Roman" w:cs="Times New Roman"/>
                  <w:sz w:val="24"/>
                  <w:szCs w:val="24"/>
                </w:rPr>
                <w:t>diana</w:t>
              </w:r>
              <w:proofErr w:type="spellEnd"/>
              <w:r w:rsidRPr="00EF3438">
                <w:rPr>
                  <w:rFonts w:ascii="Times New Roman" w:eastAsia="Times New Roman" w:hAnsi="Times New Roman" w:cs="Times New Roman"/>
                  <w:sz w:val="24"/>
                  <w:szCs w:val="24"/>
                </w:rPr>
                <w:t xml:space="preserve"> die?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1" w:author="Unknown"/>
                <w:rFonts w:ascii="Times New Roman" w:eastAsia="Times New Roman" w:hAnsi="Times New Roman" w:cs="Times New Roman"/>
                <w:sz w:val="24"/>
                <w:szCs w:val="24"/>
              </w:rPr>
            </w:pPr>
            <w:ins w:id="2" w:author="Unknown">
              <w:r w:rsidRPr="00EF3438">
                <w:rPr>
                  <w:rFonts w:ascii="Times New Roman" w:eastAsia="Times New Roman" w:hAnsi="Times New Roman" w:cs="Times New Roman"/>
                  <w:sz w:val="24"/>
                  <w:szCs w:val="24"/>
                </w:rPr>
                <w:t>In the year 1997</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3" w:author="Unknown"/>
                <w:rFonts w:ascii="Times New Roman" w:eastAsia="Times New Roman" w:hAnsi="Times New Roman" w:cs="Times New Roman"/>
                <w:sz w:val="24"/>
                <w:szCs w:val="24"/>
              </w:rPr>
            </w:pPr>
            <w:ins w:id="4" w:author="Unknown">
              <w:r w:rsidRPr="00EF3438">
                <w:rPr>
                  <w:rFonts w:ascii="Times New Roman" w:eastAsia="Times New Roman" w:hAnsi="Times New Roman" w:cs="Times New Roman"/>
                  <w:sz w:val="24"/>
                  <w:szCs w:val="24"/>
                </w:rPr>
                <w:t>Which famous British women murderer of the 19th century was never arrested?</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5" w:author="Unknown"/>
                <w:rFonts w:ascii="Times New Roman" w:eastAsia="Times New Roman" w:hAnsi="Times New Roman" w:cs="Times New Roman"/>
                <w:sz w:val="24"/>
                <w:szCs w:val="24"/>
              </w:rPr>
            </w:pPr>
            <w:ins w:id="6" w:author="Unknown">
              <w:r w:rsidRPr="00EF3438">
                <w:rPr>
                  <w:rFonts w:ascii="Times New Roman" w:eastAsia="Times New Roman" w:hAnsi="Times New Roman" w:cs="Times New Roman"/>
                  <w:sz w:val="24"/>
                  <w:szCs w:val="24"/>
                </w:rPr>
                <w:t>Jack the Ripper</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7" w:author="Unknown"/>
                <w:rFonts w:ascii="Times New Roman" w:eastAsia="Times New Roman" w:hAnsi="Times New Roman" w:cs="Times New Roman"/>
                <w:sz w:val="24"/>
                <w:szCs w:val="24"/>
              </w:rPr>
            </w:pPr>
            <w:ins w:id="8" w:author="Unknown">
              <w:r w:rsidRPr="00EF3438">
                <w:rPr>
                  <w:rFonts w:ascii="Times New Roman" w:eastAsia="Times New Roman" w:hAnsi="Times New Roman" w:cs="Times New Roman"/>
                  <w:sz w:val="24"/>
                  <w:szCs w:val="24"/>
                </w:rPr>
                <w:t>On which mountain did Jesus take his last supper?</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9" w:author="Unknown"/>
                <w:rFonts w:ascii="Times New Roman" w:eastAsia="Times New Roman" w:hAnsi="Times New Roman" w:cs="Times New Roman"/>
                <w:sz w:val="24"/>
                <w:szCs w:val="24"/>
              </w:rPr>
            </w:pPr>
            <w:ins w:id="10" w:author="Unknown">
              <w:r w:rsidRPr="00EF3438">
                <w:rPr>
                  <w:rFonts w:ascii="Times New Roman" w:eastAsia="Times New Roman" w:hAnsi="Times New Roman" w:cs="Times New Roman"/>
                  <w:sz w:val="24"/>
                  <w:szCs w:val="24"/>
                </w:rPr>
                <w:t>Golgotha or Calvary</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11" w:author="Unknown"/>
                <w:rFonts w:ascii="Times New Roman" w:eastAsia="Times New Roman" w:hAnsi="Times New Roman" w:cs="Times New Roman"/>
                <w:sz w:val="24"/>
                <w:szCs w:val="24"/>
              </w:rPr>
            </w:pPr>
            <w:ins w:id="12" w:author="Unknown">
              <w:r w:rsidRPr="00EF3438">
                <w:rPr>
                  <w:rFonts w:ascii="Times New Roman" w:eastAsia="Times New Roman" w:hAnsi="Times New Roman" w:cs="Times New Roman"/>
                  <w:sz w:val="24"/>
                  <w:szCs w:val="24"/>
                </w:rPr>
                <w:t>What is the largest number of five digits?</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13" w:author="Unknown"/>
                <w:rFonts w:ascii="Times New Roman" w:eastAsia="Times New Roman" w:hAnsi="Times New Roman" w:cs="Times New Roman"/>
                <w:sz w:val="24"/>
                <w:szCs w:val="24"/>
              </w:rPr>
            </w:pPr>
            <w:ins w:id="14" w:author="Unknown">
              <w:r w:rsidRPr="00EF3438">
                <w:rPr>
                  <w:rFonts w:ascii="Times New Roman" w:eastAsia="Times New Roman" w:hAnsi="Times New Roman" w:cs="Times New Roman"/>
                  <w:sz w:val="24"/>
                  <w:szCs w:val="24"/>
                </w:rPr>
                <w:t>99999</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15" w:author="Unknown"/>
                <w:rFonts w:ascii="Times New Roman" w:eastAsia="Times New Roman" w:hAnsi="Times New Roman" w:cs="Times New Roman"/>
                <w:sz w:val="24"/>
                <w:szCs w:val="24"/>
              </w:rPr>
            </w:pPr>
            <w:ins w:id="16" w:author="Unknown">
              <w:r w:rsidRPr="00EF3438">
                <w:rPr>
                  <w:rFonts w:ascii="Times New Roman" w:eastAsia="Times New Roman" w:hAnsi="Times New Roman" w:cs="Times New Roman"/>
                  <w:sz w:val="24"/>
                  <w:szCs w:val="24"/>
                </w:rPr>
                <w:t>What is the most fractured human bone?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17" w:author="Unknown"/>
                <w:rFonts w:ascii="Times New Roman" w:eastAsia="Times New Roman" w:hAnsi="Times New Roman" w:cs="Times New Roman"/>
                <w:sz w:val="24"/>
                <w:szCs w:val="24"/>
              </w:rPr>
            </w:pPr>
            <w:ins w:id="18" w:author="Unknown">
              <w:r w:rsidRPr="00EF3438">
                <w:rPr>
                  <w:rFonts w:ascii="Times New Roman" w:eastAsia="Times New Roman" w:hAnsi="Times New Roman" w:cs="Times New Roman"/>
                  <w:sz w:val="24"/>
                  <w:szCs w:val="24"/>
                </w:rPr>
                <w:t>Clavicle</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19" w:author="Unknown"/>
                <w:rFonts w:ascii="Times New Roman" w:eastAsia="Times New Roman" w:hAnsi="Times New Roman" w:cs="Times New Roman"/>
                <w:sz w:val="24"/>
                <w:szCs w:val="24"/>
              </w:rPr>
            </w:pPr>
            <w:ins w:id="20" w:author="Unknown">
              <w:r w:rsidRPr="00EF3438">
                <w:rPr>
                  <w:rFonts w:ascii="Times New Roman" w:eastAsia="Times New Roman" w:hAnsi="Times New Roman" w:cs="Times New Roman"/>
                  <w:sz w:val="24"/>
                  <w:szCs w:val="24"/>
                </w:rPr>
                <w:t>What is the most famous university of Paris?</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21" w:author="Unknown"/>
                <w:rFonts w:ascii="Times New Roman" w:eastAsia="Times New Roman" w:hAnsi="Times New Roman" w:cs="Times New Roman"/>
                <w:sz w:val="24"/>
                <w:szCs w:val="24"/>
              </w:rPr>
            </w:pPr>
            <w:ins w:id="22" w:author="Unknown">
              <w:r w:rsidRPr="00EF3438">
                <w:rPr>
                  <w:rFonts w:ascii="Times New Roman" w:eastAsia="Times New Roman" w:hAnsi="Times New Roman" w:cs="Times New Roman"/>
                  <w:sz w:val="24"/>
                  <w:szCs w:val="24"/>
                </w:rPr>
                <w:t>Sorbonne</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23" w:author="Unknown"/>
                <w:rFonts w:ascii="Times New Roman" w:eastAsia="Times New Roman" w:hAnsi="Times New Roman" w:cs="Times New Roman"/>
                <w:sz w:val="24"/>
                <w:szCs w:val="24"/>
              </w:rPr>
            </w:pPr>
            <w:ins w:id="24" w:author="Unknown">
              <w:r w:rsidRPr="00EF3438">
                <w:rPr>
                  <w:rFonts w:ascii="Times New Roman" w:eastAsia="Times New Roman" w:hAnsi="Times New Roman" w:cs="Times New Roman"/>
                  <w:sz w:val="24"/>
                  <w:szCs w:val="24"/>
                </w:rPr>
                <w:t>Which animal is on the golden Flemish flag?</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25" w:author="Unknown"/>
                <w:rFonts w:ascii="Times New Roman" w:eastAsia="Times New Roman" w:hAnsi="Times New Roman" w:cs="Times New Roman"/>
                <w:sz w:val="24"/>
                <w:szCs w:val="24"/>
              </w:rPr>
            </w:pPr>
            <w:ins w:id="26" w:author="Unknown">
              <w:r w:rsidRPr="00EF3438">
                <w:rPr>
                  <w:rFonts w:ascii="Times New Roman" w:eastAsia="Times New Roman" w:hAnsi="Times New Roman" w:cs="Times New Roman"/>
                  <w:sz w:val="24"/>
                  <w:szCs w:val="24"/>
                </w:rPr>
                <w:t>Lion</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27" w:author="Unknown"/>
                <w:rFonts w:ascii="Times New Roman" w:eastAsia="Times New Roman" w:hAnsi="Times New Roman" w:cs="Times New Roman"/>
                <w:sz w:val="24"/>
                <w:szCs w:val="24"/>
              </w:rPr>
            </w:pPr>
            <w:ins w:id="28" w:author="Unknown">
              <w:r w:rsidRPr="00EF3438">
                <w:rPr>
                  <w:rFonts w:ascii="Times New Roman" w:eastAsia="Times New Roman" w:hAnsi="Times New Roman" w:cs="Times New Roman"/>
                  <w:sz w:val="24"/>
                  <w:szCs w:val="24"/>
                </w:rPr>
                <w:t>What is the name of the Indian holy river?</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29" w:author="Unknown"/>
                <w:rFonts w:ascii="Times New Roman" w:eastAsia="Times New Roman" w:hAnsi="Times New Roman" w:cs="Times New Roman"/>
                <w:sz w:val="24"/>
                <w:szCs w:val="24"/>
              </w:rPr>
            </w:pPr>
            <w:ins w:id="30" w:author="Unknown">
              <w:r w:rsidRPr="00EF3438">
                <w:rPr>
                  <w:rFonts w:ascii="Times New Roman" w:eastAsia="Times New Roman" w:hAnsi="Times New Roman" w:cs="Times New Roman"/>
                  <w:sz w:val="24"/>
                  <w:szCs w:val="24"/>
                </w:rPr>
                <w:t>Ganges</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31" w:author="Unknown"/>
                <w:rFonts w:ascii="Times New Roman" w:eastAsia="Times New Roman" w:hAnsi="Times New Roman" w:cs="Times New Roman"/>
                <w:sz w:val="24"/>
                <w:szCs w:val="24"/>
              </w:rPr>
            </w:pPr>
            <w:ins w:id="32" w:author="Unknown">
              <w:r w:rsidRPr="00EF3438">
                <w:rPr>
                  <w:rFonts w:ascii="Times New Roman" w:eastAsia="Times New Roman" w:hAnsi="Times New Roman" w:cs="Times New Roman"/>
                  <w:sz w:val="24"/>
                  <w:szCs w:val="24"/>
                </w:rPr>
                <w:t>Which South American country is named after Venice?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33" w:author="Unknown"/>
                <w:rFonts w:ascii="Times New Roman" w:eastAsia="Times New Roman" w:hAnsi="Times New Roman" w:cs="Times New Roman"/>
                <w:sz w:val="24"/>
                <w:szCs w:val="24"/>
              </w:rPr>
            </w:pPr>
            <w:ins w:id="34" w:author="Unknown">
              <w:r w:rsidRPr="00EF3438">
                <w:rPr>
                  <w:rFonts w:ascii="Times New Roman" w:eastAsia="Times New Roman" w:hAnsi="Times New Roman" w:cs="Times New Roman"/>
                  <w:sz w:val="24"/>
                  <w:szCs w:val="24"/>
                </w:rPr>
                <w:t>Venezuela</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35" w:author="Unknown"/>
                <w:rFonts w:ascii="Times New Roman" w:eastAsia="Times New Roman" w:hAnsi="Times New Roman" w:cs="Times New Roman"/>
                <w:sz w:val="24"/>
                <w:szCs w:val="24"/>
              </w:rPr>
            </w:pPr>
            <w:ins w:id="36" w:author="Unknown">
              <w:r w:rsidRPr="00EF3438">
                <w:rPr>
                  <w:rFonts w:ascii="Times New Roman" w:eastAsia="Times New Roman" w:hAnsi="Times New Roman" w:cs="Times New Roman"/>
                  <w:sz w:val="24"/>
                  <w:szCs w:val="24"/>
                </w:rPr>
                <w:t>How many stars feature on the flag of New Zealand?</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37" w:author="Unknown"/>
                <w:rFonts w:ascii="Times New Roman" w:eastAsia="Times New Roman" w:hAnsi="Times New Roman" w:cs="Times New Roman"/>
                <w:sz w:val="24"/>
                <w:szCs w:val="24"/>
              </w:rPr>
            </w:pPr>
            <w:ins w:id="38" w:author="Unknown">
              <w:r w:rsidRPr="00EF3438">
                <w:rPr>
                  <w:rFonts w:ascii="Times New Roman" w:eastAsia="Times New Roman" w:hAnsi="Times New Roman" w:cs="Times New Roman"/>
                  <w:sz w:val="24"/>
                  <w:szCs w:val="24"/>
                </w:rPr>
                <w:t>Four stars</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39" w:author="Unknown"/>
                <w:rFonts w:ascii="Times New Roman" w:eastAsia="Times New Roman" w:hAnsi="Times New Roman" w:cs="Times New Roman"/>
                <w:sz w:val="24"/>
                <w:szCs w:val="24"/>
              </w:rPr>
            </w:pPr>
            <w:ins w:id="40" w:author="Unknown">
              <w:r w:rsidRPr="00EF3438">
                <w:rPr>
                  <w:rFonts w:ascii="Times New Roman" w:eastAsia="Times New Roman" w:hAnsi="Times New Roman" w:cs="Times New Roman"/>
                  <w:sz w:val="24"/>
                  <w:szCs w:val="24"/>
                </w:rPr>
                <w:t xml:space="preserve">What </w:t>
              </w:r>
              <w:proofErr w:type="spellStart"/>
              <w:r w:rsidRPr="00EF3438">
                <w:rPr>
                  <w:rFonts w:ascii="Times New Roman" w:eastAsia="Times New Roman" w:hAnsi="Times New Roman" w:cs="Times New Roman"/>
                  <w:sz w:val="24"/>
                  <w:szCs w:val="24"/>
                </w:rPr>
                <w:t>colour</w:t>
              </w:r>
              <w:proofErr w:type="spellEnd"/>
              <w:r w:rsidRPr="00EF3438">
                <w:rPr>
                  <w:rFonts w:ascii="Times New Roman" w:eastAsia="Times New Roman" w:hAnsi="Times New Roman" w:cs="Times New Roman"/>
                  <w:sz w:val="24"/>
                  <w:szCs w:val="24"/>
                </w:rPr>
                <w:t xml:space="preserve"> to do you get when you mix red and white?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41" w:author="Unknown"/>
                <w:rFonts w:ascii="Times New Roman" w:eastAsia="Times New Roman" w:hAnsi="Times New Roman" w:cs="Times New Roman"/>
                <w:sz w:val="24"/>
                <w:szCs w:val="24"/>
              </w:rPr>
            </w:pPr>
            <w:ins w:id="42" w:author="Unknown">
              <w:r w:rsidRPr="00EF3438">
                <w:rPr>
                  <w:rFonts w:ascii="Times New Roman" w:eastAsia="Times New Roman" w:hAnsi="Times New Roman" w:cs="Times New Roman"/>
                  <w:sz w:val="24"/>
                  <w:szCs w:val="24"/>
                </w:rPr>
                <w:t>Pink</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43" w:author="Unknown"/>
                <w:rFonts w:ascii="Times New Roman" w:eastAsia="Times New Roman" w:hAnsi="Times New Roman" w:cs="Times New Roman"/>
                <w:sz w:val="24"/>
                <w:szCs w:val="24"/>
              </w:rPr>
            </w:pPr>
            <w:ins w:id="44" w:author="Unknown">
              <w:r w:rsidRPr="00EF3438">
                <w:rPr>
                  <w:rFonts w:ascii="Times New Roman" w:eastAsia="Times New Roman" w:hAnsi="Times New Roman" w:cs="Times New Roman"/>
                  <w:sz w:val="24"/>
                  <w:szCs w:val="24"/>
                </w:rPr>
                <w:t xml:space="preserve">What </w:t>
              </w:r>
              <w:proofErr w:type="gramStart"/>
              <w:r w:rsidRPr="00EF3438">
                <w:rPr>
                  <w:rFonts w:ascii="Times New Roman" w:eastAsia="Times New Roman" w:hAnsi="Times New Roman" w:cs="Times New Roman"/>
                  <w:sz w:val="24"/>
                  <w:szCs w:val="24"/>
                </w:rPr>
                <w:t>is</w:t>
              </w:r>
              <w:proofErr w:type="gramEnd"/>
              <w:r w:rsidRPr="00EF3438">
                <w:rPr>
                  <w:rFonts w:ascii="Times New Roman" w:eastAsia="Times New Roman" w:hAnsi="Times New Roman" w:cs="Times New Roman"/>
                  <w:sz w:val="24"/>
                  <w:szCs w:val="24"/>
                </w:rPr>
                <w:t xml:space="preserve"> both a French wine region and a luxury American automobile?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45" w:author="Unknown"/>
                <w:rFonts w:ascii="Times New Roman" w:eastAsia="Times New Roman" w:hAnsi="Times New Roman" w:cs="Times New Roman"/>
                <w:sz w:val="24"/>
                <w:szCs w:val="24"/>
              </w:rPr>
            </w:pPr>
            <w:ins w:id="46" w:author="Unknown">
              <w:r w:rsidRPr="00EF3438">
                <w:rPr>
                  <w:rFonts w:ascii="Times New Roman" w:eastAsia="Times New Roman" w:hAnsi="Times New Roman" w:cs="Times New Roman"/>
                  <w:sz w:val="24"/>
                  <w:szCs w:val="24"/>
                </w:rPr>
                <w:t>Cadillac</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47" w:author="Unknown"/>
                <w:rFonts w:ascii="Times New Roman" w:eastAsia="Times New Roman" w:hAnsi="Times New Roman" w:cs="Times New Roman"/>
                <w:sz w:val="24"/>
                <w:szCs w:val="24"/>
              </w:rPr>
            </w:pPr>
            <w:ins w:id="48" w:author="Unknown">
              <w:r w:rsidRPr="00EF3438">
                <w:rPr>
                  <w:rFonts w:ascii="Times New Roman" w:eastAsia="Times New Roman" w:hAnsi="Times New Roman" w:cs="Times New Roman"/>
                  <w:sz w:val="24"/>
                  <w:szCs w:val="24"/>
                </w:rPr>
                <w:t>For which narrow sea strait is Hellespont the ancient name?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49" w:author="Unknown"/>
                <w:rFonts w:ascii="Times New Roman" w:eastAsia="Times New Roman" w:hAnsi="Times New Roman" w:cs="Times New Roman"/>
                <w:sz w:val="24"/>
                <w:szCs w:val="24"/>
              </w:rPr>
            </w:pPr>
            <w:ins w:id="50" w:author="Unknown">
              <w:r w:rsidRPr="00EF3438">
                <w:rPr>
                  <w:rFonts w:ascii="Times New Roman" w:eastAsia="Times New Roman" w:hAnsi="Times New Roman" w:cs="Times New Roman"/>
                  <w:sz w:val="24"/>
                  <w:szCs w:val="24"/>
                </w:rPr>
                <w:t>Dardanelles</w:t>
              </w:r>
            </w:ins>
          </w:p>
        </w:tc>
      </w:tr>
      <w:tr w:rsidR="00EF3438" w:rsidRPr="00EF3438" w:rsidTr="00EF3438">
        <w:trPr>
          <w:tblCellSpacing w:w="0" w:type="dxa"/>
        </w:trPr>
        <w:tc>
          <w:tcPr>
            <w:tcW w:w="0" w:type="auto"/>
            <w:gridSpan w:val="2"/>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EF3438" w:rsidRPr="00EF3438" w:rsidRDefault="00EF3438" w:rsidP="00EF3438">
            <w:pPr>
              <w:spacing w:after="0" w:line="240" w:lineRule="auto"/>
              <w:jc w:val="center"/>
              <w:rPr>
                <w:ins w:id="51" w:author="Unknown"/>
                <w:rFonts w:ascii="Times New Roman" w:eastAsia="Times New Roman" w:hAnsi="Times New Roman" w:cs="Times New Roman"/>
                <w:sz w:val="24"/>
                <w:szCs w:val="24"/>
              </w:rPr>
            </w:pPr>
            <w:ins w:id="52" w:author="Unknown">
              <w:r w:rsidRPr="00EF3438">
                <w:rPr>
                  <w:rFonts w:ascii="Times New Roman" w:eastAsia="Times New Roman" w:hAnsi="Times New Roman" w:cs="Times New Roman"/>
                  <w:sz w:val="24"/>
                  <w:szCs w:val="24"/>
                </w:rPr>
                <w:t> </w:t>
              </w:r>
            </w:ins>
          </w:p>
        </w:tc>
      </w:tr>
      <w:tr w:rsidR="00EF3438" w:rsidRPr="00EF3438" w:rsidTr="00EF3438">
        <w:trPr>
          <w:tblHeader/>
          <w:tblCellSpacing w:w="0" w:type="dxa"/>
        </w:trPr>
        <w:tc>
          <w:tcPr>
            <w:tcW w:w="0" w:type="auto"/>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EF3438" w:rsidRPr="00EF3438" w:rsidRDefault="00EF3438" w:rsidP="00EF3438">
            <w:pPr>
              <w:spacing w:after="0" w:line="240" w:lineRule="auto"/>
              <w:jc w:val="center"/>
              <w:rPr>
                <w:rFonts w:ascii="Times New Roman" w:eastAsia="Times New Roman" w:hAnsi="Times New Roman" w:cs="Times New Roman"/>
                <w:b/>
                <w:bCs/>
                <w:sz w:val="24"/>
                <w:szCs w:val="24"/>
              </w:rPr>
            </w:pPr>
            <w:r w:rsidRPr="00EF3438">
              <w:rPr>
                <w:rFonts w:ascii="Times New Roman" w:eastAsia="Times New Roman" w:hAnsi="Times New Roman" w:cs="Times New Roman"/>
                <w:b/>
                <w:bCs/>
                <w:sz w:val="24"/>
                <w:szCs w:val="24"/>
              </w:rPr>
              <w:t>Quiz question</w:t>
            </w:r>
          </w:p>
        </w:tc>
        <w:tc>
          <w:tcPr>
            <w:tcW w:w="0" w:type="auto"/>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EF3438" w:rsidRPr="00EF3438" w:rsidRDefault="00EF3438" w:rsidP="00EF3438">
            <w:pPr>
              <w:spacing w:after="0" w:line="240" w:lineRule="auto"/>
              <w:jc w:val="center"/>
              <w:rPr>
                <w:rFonts w:ascii="Times New Roman" w:eastAsia="Times New Roman" w:hAnsi="Times New Roman" w:cs="Times New Roman"/>
                <w:b/>
                <w:bCs/>
                <w:sz w:val="24"/>
                <w:szCs w:val="24"/>
              </w:rPr>
            </w:pPr>
            <w:r w:rsidRPr="00EF3438">
              <w:rPr>
                <w:rFonts w:ascii="Times New Roman" w:eastAsia="Times New Roman" w:hAnsi="Times New Roman" w:cs="Times New Roman"/>
                <w:b/>
                <w:bCs/>
                <w:sz w:val="24"/>
                <w:szCs w:val="24"/>
              </w:rPr>
              <w:t>Answer</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Who was the first man to fly around the earth with a spaceship?</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Gagarin</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On which hemisphere were the most dinosaur skeletons found?</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The northern hemisphere</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What color is cobalt?</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Blue</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Who invented vulcanized rubber?</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Goodyear</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lastRenderedPageBreak/>
              <w:t>What is the organ that is affected when one is suffering from hepatitis?</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Liver</w:t>
            </w: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Which device do we use to look at the stars?</w:t>
            </w:r>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rFonts w:ascii="Times New Roman" w:eastAsia="Times New Roman" w:hAnsi="Times New Roman" w:cs="Times New Roman"/>
                <w:sz w:val="24"/>
                <w:szCs w:val="24"/>
              </w:rPr>
            </w:pPr>
            <w:r w:rsidRPr="00EF3438">
              <w:rPr>
                <w:rFonts w:ascii="Times New Roman" w:eastAsia="Times New Roman" w:hAnsi="Times New Roman" w:cs="Times New Roman"/>
                <w:sz w:val="24"/>
                <w:szCs w:val="24"/>
              </w:rPr>
              <w:t>Telescope</w:t>
            </w:r>
          </w:p>
        </w:tc>
      </w:tr>
      <w:tr w:rsidR="00EF3438" w:rsidRPr="00EF3438" w:rsidTr="00EF3438">
        <w:trPr>
          <w:tblCellSpacing w:w="0" w:type="dxa"/>
        </w:trPr>
        <w:tc>
          <w:tcPr>
            <w:tcW w:w="0" w:type="auto"/>
            <w:gridSpan w:val="2"/>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jc w:val="center"/>
              <w:rPr>
                <w:rFonts w:ascii="Times New Roman" w:eastAsia="Times New Roman" w:hAnsi="Times New Roman" w:cs="Times New Roman"/>
                <w:sz w:val="24"/>
                <w:szCs w:val="24"/>
              </w:rPr>
            </w:pPr>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53" w:author="Unknown"/>
                <w:rFonts w:ascii="Times New Roman" w:eastAsia="Times New Roman" w:hAnsi="Times New Roman" w:cs="Times New Roman"/>
                <w:sz w:val="24"/>
                <w:szCs w:val="24"/>
              </w:rPr>
            </w:pPr>
            <w:ins w:id="54" w:author="Unknown">
              <w:r w:rsidRPr="00EF3438">
                <w:rPr>
                  <w:rFonts w:ascii="Times New Roman" w:eastAsia="Times New Roman" w:hAnsi="Times New Roman" w:cs="Times New Roman"/>
                  <w:sz w:val="24"/>
                  <w:szCs w:val="24"/>
                </w:rPr>
                <w:t>Which unit indicates the light intensity?</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55" w:author="Unknown"/>
                <w:rFonts w:ascii="Times New Roman" w:eastAsia="Times New Roman" w:hAnsi="Times New Roman" w:cs="Times New Roman"/>
                <w:sz w:val="24"/>
                <w:szCs w:val="24"/>
              </w:rPr>
            </w:pPr>
            <w:ins w:id="56" w:author="Unknown">
              <w:r w:rsidRPr="00EF3438">
                <w:rPr>
                  <w:rFonts w:ascii="Times New Roman" w:eastAsia="Times New Roman" w:hAnsi="Times New Roman" w:cs="Times New Roman"/>
                  <w:sz w:val="24"/>
                  <w:szCs w:val="24"/>
                </w:rPr>
                <w:t>Candela</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57" w:author="Unknown"/>
                <w:rFonts w:ascii="Times New Roman" w:eastAsia="Times New Roman" w:hAnsi="Times New Roman" w:cs="Times New Roman"/>
                <w:sz w:val="24"/>
                <w:szCs w:val="24"/>
              </w:rPr>
            </w:pPr>
            <w:ins w:id="58" w:author="Unknown">
              <w:r w:rsidRPr="00EF3438">
                <w:rPr>
                  <w:rFonts w:ascii="Times New Roman" w:eastAsia="Times New Roman" w:hAnsi="Times New Roman" w:cs="Times New Roman"/>
                  <w:sz w:val="24"/>
                  <w:szCs w:val="24"/>
                </w:rPr>
                <w:t>Who is the father of the atomic bomb?</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59" w:author="Unknown"/>
                <w:rFonts w:ascii="Times New Roman" w:eastAsia="Times New Roman" w:hAnsi="Times New Roman" w:cs="Times New Roman"/>
                <w:sz w:val="24"/>
                <w:szCs w:val="24"/>
              </w:rPr>
            </w:pPr>
            <w:ins w:id="60" w:author="Unknown">
              <w:r w:rsidRPr="00EF3438">
                <w:rPr>
                  <w:rFonts w:ascii="Times New Roman" w:eastAsia="Times New Roman" w:hAnsi="Times New Roman" w:cs="Times New Roman"/>
                  <w:sz w:val="24"/>
                  <w:szCs w:val="24"/>
                </w:rPr>
                <w:t>Robert Oppenheimer</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61" w:author="Unknown"/>
                <w:rFonts w:ascii="Times New Roman" w:eastAsia="Times New Roman" w:hAnsi="Times New Roman" w:cs="Times New Roman"/>
                <w:sz w:val="24"/>
                <w:szCs w:val="24"/>
              </w:rPr>
            </w:pPr>
            <w:ins w:id="62" w:author="Unknown">
              <w:r w:rsidRPr="00EF3438">
                <w:rPr>
                  <w:rFonts w:ascii="Times New Roman" w:eastAsia="Times New Roman" w:hAnsi="Times New Roman" w:cs="Times New Roman"/>
                  <w:sz w:val="24"/>
                  <w:szCs w:val="24"/>
                </w:rPr>
                <w:t>Who invented the barometer?</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63" w:author="Unknown"/>
                <w:rFonts w:ascii="Times New Roman" w:eastAsia="Times New Roman" w:hAnsi="Times New Roman" w:cs="Times New Roman"/>
                <w:sz w:val="24"/>
                <w:szCs w:val="24"/>
              </w:rPr>
            </w:pPr>
            <w:ins w:id="64" w:author="Unknown">
              <w:r w:rsidRPr="00EF3438">
                <w:rPr>
                  <w:rFonts w:ascii="Times New Roman" w:eastAsia="Times New Roman" w:hAnsi="Times New Roman" w:cs="Times New Roman"/>
                  <w:sz w:val="24"/>
                  <w:szCs w:val="24"/>
                </w:rPr>
                <w:t>Torricelli</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65" w:author="Unknown"/>
                <w:rFonts w:ascii="Times New Roman" w:eastAsia="Times New Roman" w:hAnsi="Times New Roman" w:cs="Times New Roman"/>
                <w:sz w:val="24"/>
                <w:szCs w:val="24"/>
              </w:rPr>
            </w:pPr>
            <w:ins w:id="66" w:author="Unknown">
              <w:r w:rsidRPr="00EF3438">
                <w:rPr>
                  <w:rFonts w:ascii="Times New Roman" w:eastAsia="Times New Roman" w:hAnsi="Times New Roman" w:cs="Times New Roman"/>
                  <w:sz w:val="24"/>
                  <w:szCs w:val="24"/>
                </w:rPr>
                <w:t>Who was the first American in space?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67" w:author="Unknown"/>
                <w:rFonts w:ascii="Times New Roman" w:eastAsia="Times New Roman" w:hAnsi="Times New Roman" w:cs="Times New Roman"/>
                <w:sz w:val="24"/>
                <w:szCs w:val="24"/>
              </w:rPr>
            </w:pPr>
            <w:ins w:id="68" w:author="Unknown">
              <w:r w:rsidRPr="00EF3438">
                <w:rPr>
                  <w:rFonts w:ascii="Times New Roman" w:eastAsia="Times New Roman" w:hAnsi="Times New Roman" w:cs="Times New Roman"/>
                  <w:sz w:val="24"/>
                  <w:szCs w:val="24"/>
                </w:rPr>
                <w:t xml:space="preserve">Alan </w:t>
              </w:r>
              <w:proofErr w:type="spellStart"/>
              <w:r w:rsidRPr="00EF3438">
                <w:rPr>
                  <w:rFonts w:ascii="Times New Roman" w:eastAsia="Times New Roman" w:hAnsi="Times New Roman" w:cs="Times New Roman"/>
                  <w:sz w:val="24"/>
                  <w:szCs w:val="24"/>
                </w:rPr>
                <w:t>Shepard</w:t>
              </w:r>
              <w:proofErr w:type="spellEnd"/>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69" w:author="Unknown"/>
                <w:rFonts w:ascii="Times New Roman" w:eastAsia="Times New Roman" w:hAnsi="Times New Roman" w:cs="Times New Roman"/>
                <w:sz w:val="24"/>
                <w:szCs w:val="24"/>
              </w:rPr>
            </w:pPr>
            <w:ins w:id="70" w:author="Unknown">
              <w:r w:rsidRPr="00EF3438">
                <w:rPr>
                  <w:rFonts w:ascii="Times New Roman" w:eastAsia="Times New Roman" w:hAnsi="Times New Roman" w:cs="Times New Roman"/>
                  <w:sz w:val="24"/>
                  <w:szCs w:val="24"/>
                </w:rPr>
                <w:t>Two brothers invented the hot air balloon. What was their surname?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71" w:author="Unknown"/>
                <w:rFonts w:ascii="Times New Roman" w:eastAsia="Times New Roman" w:hAnsi="Times New Roman" w:cs="Times New Roman"/>
                <w:sz w:val="24"/>
                <w:szCs w:val="24"/>
              </w:rPr>
            </w:pPr>
            <w:ins w:id="72" w:author="Unknown">
              <w:r w:rsidRPr="00EF3438">
                <w:rPr>
                  <w:rFonts w:ascii="Times New Roman" w:eastAsia="Times New Roman" w:hAnsi="Times New Roman" w:cs="Times New Roman"/>
                  <w:sz w:val="24"/>
                  <w:szCs w:val="24"/>
                </w:rPr>
                <w:t>Montgolfier</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73" w:author="Unknown"/>
                <w:rFonts w:ascii="Times New Roman" w:eastAsia="Times New Roman" w:hAnsi="Times New Roman" w:cs="Times New Roman"/>
                <w:sz w:val="24"/>
                <w:szCs w:val="24"/>
              </w:rPr>
            </w:pPr>
            <w:ins w:id="74" w:author="Unknown">
              <w:r w:rsidRPr="00EF3438">
                <w:rPr>
                  <w:rFonts w:ascii="Times New Roman" w:eastAsia="Times New Roman" w:hAnsi="Times New Roman" w:cs="Times New Roman"/>
                  <w:sz w:val="24"/>
                  <w:szCs w:val="24"/>
                </w:rPr>
                <w:t>Who was the inventor of the steam engine?</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75" w:author="Unknown"/>
                <w:rFonts w:ascii="Times New Roman" w:eastAsia="Times New Roman" w:hAnsi="Times New Roman" w:cs="Times New Roman"/>
                <w:sz w:val="24"/>
                <w:szCs w:val="24"/>
              </w:rPr>
            </w:pPr>
            <w:ins w:id="76" w:author="Unknown">
              <w:r w:rsidRPr="00EF3438">
                <w:rPr>
                  <w:rFonts w:ascii="Times New Roman" w:eastAsia="Times New Roman" w:hAnsi="Times New Roman" w:cs="Times New Roman"/>
                  <w:sz w:val="24"/>
                  <w:szCs w:val="24"/>
                </w:rPr>
                <w:t>James Watt</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77" w:author="Unknown"/>
                <w:rFonts w:ascii="Times New Roman" w:eastAsia="Times New Roman" w:hAnsi="Times New Roman" w:cs="Times New Roman"/>
                <w:sz w:val="24"/>
                <w:szCs w:val="24"/>
              </w:rPr>
            </w:pPr>
            <w:ins w:id="78" w:author="Unknown">
              <w:r w:rsidRPr="00EF3438">
                <w:rPr>
                  <w:rFonts w:ascii="Times New Roman" w:eastAsia="Times New Roman" w:hAnsi="Times New Roman" w:cs="Times New Roman"/>
                  <w:sz w:val="24"/>
                  <w:szCs w:val="24"/>
                </w:rPr>
                <w:t>Which device was invented by Henry Mill?</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79" w:author="Unknown"/>
                <w:rFonts w:ascii="Times New Roman" w:eastAsia="Times New Roman" w:hAnsi="Times New Roman" w:cs="Times New Roman"/>
                <w:sz w:val="24"/>
                <w:szCs w:val="24"/>
              </w:rPr>
            </w:pPr>
            <w:ins w:id="80" w:author="Unknown">
              <w:r w:rsidRPr="00EF3438">
                <w:rPr>
                  <w:rFonts w:ascii="Times New Roman" w:eastAsia="Times New Roman" w:hAnsi="Times New Roman" w:cs="Times New Roman"/>
                  <w:sz w:val="24"/>
                  <w:szCs w:val="24"/>
                </w:rPr>
                <w:t>The typewriter</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81" w:author="Unknown"/>
                <w:rFonts w:ascii="Times New Roman" w:eastAsia="Times New Roman" w:hAnsi="Times New Roman" w:cs="Times New Roman"/>
                <w:sz w:val="24"/>
                <w:szCs w:val="24"/>
              </w:rPr>
            </w:pPr>
            <w:ins w:id="82" w:author="Unknown">
              <w:r w:rsidRPr="00EF3438">
                <w:rPr>
                  <w:rFonts w:ascii="Times New Roman" w:eastAsia="Times New Roman" w:hAnsi="Times New Roman" w:cs="Times New Roman"/>
                  <w:sz w:val="24"/>
                  <w:szCs w:val="24"/>
                </w:rPr>
                <w:t>What is the lightest existing metal?</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83" w:author="Unknown"/>
                <w:rFonts w:ascii="Times New Roman" w:eastAsia="Times New Roman" w:hAnsi="Times New Roman" w:cs="Times New Roman"/>
                <w:sz w:val="24"/>
                <w:szCs w:val="24"/>
              </w:rPr>
            </w:pPr>
            <w:proofErr w:type="spellStart"/>
            <w:ins w:id="84" w:author="Unknown">
              <w:r w:rsidRPr="00EF3438">
                <w:rPr>
                  <w:rFonts w:ascii="Times New Roman" w:eastAsia="Times New Roman" w:hAnsi="Times New Roman" w:cs="Times New Roman"/>
                  <w:sz w:val="24"/>
                  <w:szCs w:val="24"/>
                </w:rPr>
                <w:t>Aluminium</w:t>
              </w:r>
              <w:proofErr w:type="spellEnd"/>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85" w:author="Unknown"/>
                <w:rFonts w:ascii="Times New Roman" w:eastAsia="Times New Roman" w:hAnsi="Times New Roman" w:cs="Times New Roman"/>
                <w:sz w:val="24"/>
                <w:szCs w:val="24"/>
              </w:rPr>
            </w:pPr>
            <w:ins w:id="86" w:author="Unknown">
              <w:r w:rsidRPr="00EF3438">
                <w:rPr>
                  <w:rFonts w:ascii="Times New Roman" w:eastAsia="Times New Roman" w:hAnsi="Times New Roman" w:cs="Times New Roman"/>
                  <w:sz w:val="24"/>
                  <w:szCs w:val="24"/>
                </w:rPr>
                <w:t>What is the substance known by the chemical formula NH3?</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87" w:author="Unknown"/>
                <w:rFonts w:ascii="Times New Roman" w:eastAsia="Times New Roman" w:hAnsi="Times New Roman" w:cs="Times New Roman"/>
                <w:sz w:val="24"/>
                <w:szCs w:val="24"/>
              </w:rPr>
            </w:pPr>
            <w:ins w:id="88" w:author="Unknown">
              <w:r w:rsidRPr="00EF3438">
                <w:rPr>
                  <w:rFonts w:ascii="Times New Roman" w:eastAsia="Times New Roman" w:hAnsi="Times New Roman" w:cs="Times New Roman"/>
                  <w:sz w:val="24"/>
                  <w:szCs w:val="24"/>
                </w:rPr>
                <w:t>Ammoniac</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89" w:author="Unknown"/>
                <w:rFonts w:ascii="Times New Roman" w:eastAsia="Times New Roman" w:hAnsi="Times New Roman" w:cs="Times New Roman"/>
                <w:sz w:val="24"/>
                <w:szCs w:val="24"/>
              </w:rPr>
            </w:pPr>
            <w:ins w:id="90" w:author="Unknown">
              <w:r w:rsidRPr="00EF3438">
                <w:rPr>
                  <w:rFonts w:ascii="Times New Roman" w:eastAsia="Times New Roman" w:hAnsi="Times New Roman" w:cs="Times New Roman"/>
                  <w:sz w:val="24"/>
                  <w:szCs w:val="24"/>
                </w:rPr>
                <w:t>What are the three primary colors?</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91" w:author="Unknown"/>
                <w:rFonts w:ascii="Times New Roman" w:eastAsia="Times New Roman" w:hAnsi="Times New Roman" w:cs="Times New Roman"/>
                <w:sz w:val="24"/>
                <w:szCs w:val="24"/>
              </w:rPr>
            </w:pPr>
            <w:ins w:id="92" w:author="Unknown">
              <w:r w:rsidRPr="00EF3438">
                <w:rPr>
                  <w:rFonts w:ascii="Times New Roman" w:eastAsia="Times New Roman" w:hAnsi="Times New Roman" w:cs="Times New Roman"/>
                  <w:sz w:val="24"/>
                  <w:szCs w:val="24"/>
                </w:rPr>
                <w:t>Blue, yellow and red</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93" w:author="Unknown"/>
                <w:rFonts w:ascii="Times New Roman" w:eastAsia="Times New Roman" w:hAnsi="Times New Roman" w:cs="Times New Roman"/>
                <w:sz w:val="24"/>
                <w:szCs w:val="24"/>
              </w:rPr>
            </w:pPr>
            <w:ins w:id="94" w:author="Unknown">
              <w:r w:rsidRPr="00EF3438">
                <w:rPr>
                  <w:rFonts w:ascii="Times New Roman" w:eastAsia="Times New Roman" w:hAnsi="Times New Roman" w:cs="Times New Roman"/>
                  <w:sz w:val="24"/>
                  <w:szCs w:val="24"/>
                </w:rPr>
                <w:t xml:space="preserve">Who </w:t>
              </w:r>
              <w:proofErr w:type="spellStart"/>
              <w:r w:rsidRPr="00EF3438">
                <w:rPr>
                  <w:rFonts w:ascii="Times New Roman" w:eastAsia="Times New Roman" w:hAnsi="Times New Roman" w:cs="Times New Roman"/>
                  <w:sz w:val="24"/>
                  <w:szCs w:val="24"/>
                </w:rPr>
                <w:t>discoved</w:t>
              </w:r>
              <w:proofErr w:type="spellEnd"/>
              <w:r w:rsidRPr="00EF3438">
                <w:rPr>
                  <w:rFonts w:ascii="Times New Roman" w:eastAsia="Times New Roman" w:hAnsi="Times New Roman" w:cs="Times New Roman"/>
                  <w:sz w:val="24"/>
                  <w:szCs w:val="24"/>
                </w:rPr>
                <w:t xml:space="preserve"> one of the first antibiotics: </w:t>
              </w:r>
              <w:proofErr w:type="gramStart"/>
              <w:r w:rsidRPr="00EF3438">
                <w:rPr>
                  <w:rFonts w:ascii="Times New Roman" w:eastAsia="Times New Roman" w:hAnsi="Times New Roman" w:cs="Times New Roman"/>
                  <w:sz w:val="24"/>
                  <w:szCs w:val="24"/>
                </w:rPr>
                <w:t>penicillin ?</w:t>
              </w:r>
              <w:proofErr w:type="gramEnd"/>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95" w:author="Unknown"/>
                <w:rFonts w:ascii="Times New Roman" w:eastAsia="Times New Roman" w:hAnsi="Times New Roman" w:cs="Times New Roman"/>
                <w:sz w:val="24"/>
                <w:szCs w:val="24"/>
              </w:rPr>
            </w:pPr>
            <w:ins w:id="96" w:author="Unknown">
              <w:r w:rsidRPr="00EF3438">
                <w:rPr>
                  <w:rFonts w:ascii="Times New Roman" w:eastAsia="Times New Roman" w:hAnsi="Times New Roman" w:cs="Times New Roman"/>
                  <w:sz w:val="24"/>
                  <w:szCs w:val="24"/>
                </w:rPr>
                <w:t>Alexander Fleming</w:t>
              </w:r>
            </w:ins>
          </w:p>
        </w:tc>
      </w:tr>
      <w:tr w:rsidR="00EF3438" w:rsidRPr="00EF3438" w:rsidTr="00EF3438">
        <w:trPr>
          <w:tblCellSpacing w:w="0" w:type="dxa"/>
        </w:trPr>
        <w:tc>
          <w:tcPr>
            <w:tcW w:w="3150" w:type="pct"/>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97" w:author="Unknown"/>
                <w:rFonts w:ascii="Times New Roman" w:eastAsia="Times New Roman" w:hAnsi="Times New Roman" w:cs="Times New Roman"/>
                <w:sz w:val="24"/>
                <w:szCs w:val="24"/>
              </w:rPr>
            </w:pPr>
            <w:ins w:id="98" w:author="Unknown">
              <w:r w:rsidRPr="00EF3438">
                <w:rPr>
                  <w:rFonts w:ascii="Times New Roman" w:eastAsia="Times New Roman" w:hAnsi="Times New Roman" w:cs="Times New Roman"/>
                  <w:sz w:val="24"/>
                  <w:szCs w:val="24"/>
                </w:rPr>
                <w:t>Which planet is nearest the sun?</w:t>
              </w:r>
            </w:ins>
          </w:p>
        </w:tc>
        <w:tc>
          <w:tcPr>
            <w:tcW w:w="0" w:type="auto"/>
            <w:tcBorders>
              <w:top w:val="outset" w:sz="6" w:space="0" w:color="0066FF"/>
              <w:left w:val="outset" w:sz="6" w:space="0" w:color="0066FF"/>
              <w:bottom w:val="outset" w:sz="6" w:space="0" w:color="0066FF"/>
              <w:right w:val="outset" w:sz="6" w:space="0" w:color="0066FF"/>
            </w:tcBorders>
            <w:vAlign w:val="center"/>
            <w:hideMark/>
          </w:tcPr>
          <w:p w:rsidR="00EF3438" w:rsidRPr="00EF3438" w:rsidRDefault="00EF3438" w:rsidP="00EF3438">
            <w:pPr>
              <w:spacing w:after="0" w:line="240" w:lineRule="auto"/>
              <w:rPr>
                <w:ins w:id="99" w:author="Unknown"/>
                <w:rFonts w:ascii="Times New Roman" w:eastAsia="Times New Roman" w:hAnsi="Times New Roman" w:cs="Times New Roman"/>
                <w:sz w:val="24"/>
                <w:szCs w:val="24"/>
              </w:rPr>
            </w:pPr>
            <w:ins w:id="100" w:author="Unknown">
              <w:r w:rsidRPr="00EF3438">
                <w:rPr>
                  <w:rFonts w:ascii="Times New Roman" w:eastAsia="Times New Roman" w:hAnsi="Times New Roman" w:cs="Times New Roman"/>
                  <w:sz w:val="24"/>
                  <w:szCs w:val="24"/>
                </w:rPr>
                <w:t>Mercury</w:t>
              </w:r>
            </w:ins>
          </w:p>
        </w:tc>
      </w:tr>
      <w:tr w:rsidR="00EF3438" w:rsidRPr="00EF3438" w:rsidTr="00EF3438">
        <w:trPr>
          <w:tblCellSpacing w:w="0" w:type="dxa"/>
        </w:trPr>
        <w:tc>
          <w:tcPr>
            <w:tcW w:w="0" w:type="auto"/>
            <w:gridSpan w:val="2"/>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EF3438" w:rsidRPr="00EF3438" w:rsidRDefault="00EF3438" w:rsidP="00EF3438">
            <w:pPr>
              <w:spacing w:after="0" w:line="240" w:lineRule="auto"/>
              <w:jc w:val="center"/>
              <w:rPr>
                <w:ins w:id="101" w:author="Unknown"/>
                <w:rFonts w:ascii="Times New Roman" w:eastAsia="Times New Roman" w:hAnsi="Times New Roman" w:cs="Times New Roman"/>
                <w:sz w:val="24"/>
                <w:szCs w:val="24"/>
              </w:rPr>
            </w:pPr>
            <w:ins w:id="102" w:author="Unknown">
              <w:r w:rsidRPr="00EF3438">
                <w:rPr>
                  <w:rFonts w:ascii="Times New Roman" w:eastAsia="Times New Roman" w:hAnsi="Times New Roman" w:cs="Times New Roman"/>
                  <w:sz w:val="24"/>
                  <w:szCs w:val="24"/>
                </w:rPr>
                <w:t> </w:t>
              </w:r>
            </w:ins>
          </w:p>
        </w:tc>
      </w:tr>
    </w:tbl>
    <w:p w:rsidR="00F21E1F" w:rsidRPr="00F21E1F" w:rsidRDefault="00F21E1F" w:rsidP="00F21E1F">
      <w:pPr>
        <w:spacing w:after="0" w:line="240" w:lineRule="auto"/>
        <w:rPr>
          <w:rFonts w:ascii="Times New Roman" w:eastAsia="Times New Roman" w:hAnsi="Times New Roman" w:cs="Times New Roman"/>
          <w:sz w:val="24"/>
          <w:szCs w:val="24"/>
        </w:rPr>
      </w:pPr>
    </w:p>
    <w:tbl>
      <w:tblPr>
        <w:tblW w:w="7532" w:type="pct"/>
        <w:tblCellSpacing w:w="0" w:type="dxa"/>
        <w:tblBorders>
          <w:top w:val="outset" w:sz="12" w:space="0" w:color="0066FF"/>
          <w:left w:val="outset" w:sz="12" w:space="0" w:color="0066FF"/>
          <w:bottom w:val="outset" w:sz="12" w:space="0" w:color="0066FF"/>
          <w:right w:val="outset" w:sz="12" w:space="0" w:color="0066FF"/>
        </w:tblBorders>
        <w:tblCellMar>
          <w:top w:w="60" w:type="dxa"/>
          <w:left w:w="60" w:type="dxa"/>
          <w:bottom w:w="60" w:type="dxa"/>
          <w:right w:w="60" w:type="dxa"/>
        </w:tblCellMar>
        <w:tblLook w:val="04A0"/>
      </w:tblPr>
      <w:tblGrid>
        <w:gridCol w:w="75"/>
        <w:gridCol w:w="2716"/>
        <w:gridCol w:w="3201"/>
        <w:gridCol w:w="951"/>
        <w:gridCol w:w="2567"/>
        <w:gridCol w:w="2117"/>
        <w:gridCol w:w="2699"/>
      </w:tblGrid>
      <w:tr w:rsidR="00F21E1F" w:rsidRPr="00F21E1F" w:rsidTr="00785C32">
        <w:trPr>
          <w:gridAfter w:val="2"/>
          <w:wAfter w:w="1681" w:type="pct"/>
          <w:tblHeader/>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F21E1F" w:rsidRPr="00F21E1F" w:rsidRDefault="00F21E1F" w:rsidP="00F21E1F">
            <w:pPr>
              <w:spacing w:after="0" w:line="240" w:lineRule="auto"/>
              <w:jc w:val="center"/>
              <w:rPr>
                <w:rFonts w:ascii="Times New Roman" w:eastAsia="Times New Roman" w:hAnsi="Times New Roman" w:cs="Times New Roman"/>
                <w:b/>
                <w:bCs/>
                <w:sz w:val="24"/>
                <w:szCs w:val="24"/>
              </w:rPr>
            </w:pPr>
            <w:r w:rsidRPr="00F21E1F">
              <w:rPr>
                <w:rFonts w:ascii="Times New Roman" w:eastAsia="Times New Roman" w:hAnsi="Times New Roman" w:cs="Times New Roman"/>
                <w:b/>
                <w:bCs/>
                <w:sz w:val="24"/>
                <w:szCs w:val="24"/>
              </w:rPr>
              <w:t>Quiz question</w:t>
            </w:r>
          </w:p>
        </w:tc>
        <w:tc>
          <w:tcPr>
            <w:tcW w:w="332" w:type="pct"/>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F21E1F" w:rsidRPr="00F21E1F" w:rsidRDefault="00F21E1F" w:rsidP="00F21E1F">
            <w:pPr>
              <w:spacing w:after="0" w:line="240" w:lineRule="auto"/>
              <w:jc w:val="center"/>
              <w:rPr>
                <w:rFonts w:ascii="Times New Roman" w:eastAsia="Times New Roman" w:hAnsi="Times New Roman" w:cs="Times New Roman"/>
                <w:b/>
                <w:bCs/>
                <w:sz w:val="24"/>
                <w:szCs w:val="24"/>
              </w:rPr>
            </w:pPr>
            <w:r w:rsidRPr="00F21E1F">
              <w:rPr>
                <w:rFonts w:ascii="Times New Roman" w:eastAsia="Times New Roman" w:hAnsi="Times New Roman" w:cs="Times New Roman"/>
                <w:b/>
                <w:bCs/>
                <w:sz w:val="24"/>
                <w:szCs w:val="24"/>
              </w:rPr>
              <w:t> </w:t>
            </w:r>
          </w:p>
        </w:tc>
        <w:tc>
          <w:tcPr>
            <w:tcW w:w="896" w:type="pct"/>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F21E1F" w:rsidRPr="00F21E1F" w:rsidRDefault="00F21E1F" w:rsidP="00F21E1F">
            <w:pPr>
              <w:spacing w:after="0" w:line="240" w:lineRule="auto"/>
              <w:jc w:val="center"/>
              <w:rPr>
                <w:rFonts w:ascii="Times New Roman" w:eastAsia="Times New Roman" w:hAnsi="Times New Roman" w:cs="Times New Roman"/>
                <w:b/>
                <w:bCs/>
                <w:sz w:val="24"/>
                <w:szCs w:val="24"/>
              </w:rPr>
            </w:pPr>
            <w:r w:rsidRPr="00F21E1F">
              <w:rPr>
                <w:rFonts w:ascii="Times New Roman" w:eastAsia="Times New Roman" w:hAnsi="Times New Roman" w:cs="Times New Roman"/>
                <w:b/>
                <w:bCs/>
                <w:sz w:val="24"/>
                <w:szCs w:val="24"/>
              </w:rPr>
              <w:t>Answer</w:t>
            </w:r>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r w:rsidRPr="00F21E1F">
              <w:rPr>
                <w:rFonts w:ascii="Times New Roman" w:eastAsia="Times New Roman" w:hAnsi="Times New Roman" w:cs="Times New Roman"/>
                <w:sz w:val="24"/>
                <w:szCs w:val="24"/>
              </w:rPr>
              <w:t>What is the name of a medicinal mud?</w:t>
            </w:r>
          </w:p>
        </w:tc>
        <w:tc>
          <w:tcPr>
            <w:tcW w:w="332" w:type="pct"/>
            <w:vMerge w:val="restar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03" w:author="Unknown"/>
                <w:rFonts w:ascii="Times New Roman" w:eastAsia="Times New Roman" w:hAnsi="Times New Roman" w:cs="Times New Roman"/>
                <w:sz w:val="24"/>
                <w:szCs w:val="24"/>
              </w:rPr>
            </w:pPr>
            <w:proofErr w:type="spellStart"/>
            <w:ins w:id="104" w:author="Unknown">
              <w:r w:rsidRPr="00F21E1F">
                <w:rPr>
                  <w:rFonts w:ascii="Times New Roman" w:eastAsia="Times New Roman" w:hAnsi="Times New Roman" w:cs="Times New Roman"/>
                  <w:sz w:val="24"/>
                  <w:szCs w:val="24"/>
                </w:rPr>
                <w:t>Fango</w:t>
              </w:r>
              <w:proofErr w:type="spellEnd"/>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05" w:author="Unknown"/>
                <w:rFonts w:ascii="Times New Roman" w:eastAsia="Times New Roman" w:hAnsi="Times New Roman" w:cs="Times New Roman"/>
                <w:sz w:val="24"/>
                <w:szCs w:val="24"/>
              </w:rPr>
            </w:pPr>
            <w:ins w:id="106" w:author="Unknown">
              <w:r w:rsidRPr="00F21E1F">
                <w:rPr>
                  <w:rFonts w:ascii="Times New Roman" w:eastAsia="Times New Roman" w:hAnsi="Times New Roman" w:cs="Times New Roman"/>
                  <w:sz w:val="24"/>
                  <w:szCs w:val="24"/>
                </w:rPr>
                <w:t>What do you call a native of Kenya?</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07" w:author="Unknown"/>
                <w:rFonts w:ascii="Times New Roman" w:eastAsia="Times New Roman" w:hAnsi="Times New Roman" w:cs="Times New Roman"/>
                <w:sz w:val="24"/>
                <w:szCs w:val="24"/>
              </w:rPr>
            </w:pPr>
            <w:ins w:id="108" w:author="Unknown">
              <w:r w:rsidRPr="00F21E1F">
                <w:rPr>
                  <w:rFonts w:ascii="Times New Roman" w:eastAsia="Times New Roman" w:hAnsi="Times New Roman" w:cs="Times New Roman"/>
                  <w:sz w:val="24"/>
                  <w:szCs w:val="24"/>
                </w:rPr>
                <w:t>Kenyan</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09" w:author="Unknown"/>
                <w:rFonts w:ascii="Times New Roman" w:eastAsia="Times New Roman" w:hAnsi="Times New Roman" w:cs="Times New Roman"/>
                <w:sz w:val="24"/>
                <w:szCs w:val="24"/>
              </w:rPr>
            </w:pPr>
            <w:ins w:id="110" w:author="Unknown">
              <w:r w:rsidRPr="00F21E1F">
                <w:rPr>
                  <w:rFonts w:ascii="Times New Roman" w:eastAsia="Times New Roman" w:hAnsi="Times New Roman" w:cs="Times New Roman"/>
                  <w:sz w:val="24"/>
                  <w:szCs w:val="24"/>
                </w:rPr>
                <w:t>What is the official language in Kosovo?</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11" w:author="Unknown"/>
                <w:rFonts w:ascii="Times New Roman" w:eastAsia="Times New Roman" w:hAnsi="Times New Roman" w:cs="Times New Roman"/>
                <w:sz w:val="24"/>
                <w:szCs w:val="24"/>
              </w:rPr>
            </w:pPr>
            <w:ins w:id="112" w:author="Unknown">
              <w:r w:rsidRPr="00F21E1F">
                <w:rPr>
                  <w:rFonts w:ascii="Times New Roman" w:eastAsia="Times New Roman" w:hAnsi="Times New Roman" w:cs="Times New Roman"/>
                  <w:sz w:val="24"/>
                  <w:szCs w:val="24"/>
                </w:rPr>
                <w:t>Albanian</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13" w:author="Unknown"/>
                <w:rFonts w:ascii="Times New Roman" w:eastAsia="Times New Roman" w:hAnsi="Times New Roman" w:cs="Times New Roman"/>
                <w:sz w:val="24"/>
                <w:szCs w:val="24"/>
              </w:rPr>
            </w:pPr>
            <w:ins w:id="114" w:author="Unknown">
              <w:r w:rsidRPr="00F21E1F">
                <w:rPr>
                  <w:rFonts w:ascii="Times New Roman" w:eastAsia="Times New Roman" w:hAnsi="Times New Roman" w:cs="Times New Roman"/>
                  <w:sz w:val="24"/>
                  <w:szCs w:val="24"/>
                </w:rPr>
                <w:t xml:space="preserve">Which weekday is </w:t>
              </w:r>
              <w:proofErr w:type="spellStart"/>
              <w:r w:rsidRPr="00F21E1F">
                <w:rPr>
                  <w:rFonts w:ascii="Times New Roman" w:eastAsia="Times New Roman" w:hAnsi="Times New Roman" w:cs="Times New Roman"/>
                  <w:sz w:val="24"/>
                  <w:szCs w:val="24"/>
                </w:rPr>
                <w:t>domingo</w:t>
              </w:r>
              <w:proofErr w:type="spellEnd"/>
              <w:r w:rsidRPr="00F21E1F">
                <w:rPr>
                  <w:rFonts w:ascii="Times New Roman" w:eastAsia="Times New Roman" w:hAnsi="Times New Roman" w:cs="Times New Roman"/>
                  <w:sz w:val="24"/>
                  <w:szCs w:val="24"/>
                </w:rPr>
                <w:t xml:space="preserve"> in Spanish and </w:t>
              </w:r>
              <w:proofErr w:type="spellStart"/>
              <w:r w:rsidRPr="00F21E1F">
                <w:rPr>
                  <w:rFonts w:ascii="Times New Roman" w:eastAsia="Times New Roman" w:hAnsi="Times New Roman" w:cs="Times New Roman"/>
                  <w:sz w:val="24"/>
                  <w:szCs w:val="24"/>
                </w:rPr>
                <w:t>dimanche</w:t>
              </w:r>
              <w:proofErr w:type="spellEnd"/>
              <w:r w:rsidRPr="00F21E1F">
                <w:rPr>
                  <w:rFonts w:ascii="Times New Roman" w:eastAsia="Times New Roman" w:hAnsi="Times New Roman" w:cs="Times New Roman"/>
                  <w:sz w:val="24"/>
                  <w:szCs w:val="24"/>
                </w:rPr>
                <w:t xml:space="preserve"> in French?</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15" w:author="Unknown"/>
                <w:rFonts w:ascii="Times New Roman" w:eastAsia="Times New Roman" w:hAnsi="Times New Roman" w:cs="Times New Roman"/>
                <w:sz w:val="24"/>
                <w:szCs w:val="24"/>
              </w:rPr>
            </w:pPr>
            <w:ins w:id="116" w:author="Unknown">
              <w:r w:rsidRPr="00F21E1F">
                <w:rPr>
                  <w:rFonts w:ascii="Times New Roman" w:eastAsia="Times New Roman" w:hAnsi="Times New Roman" w:cs="Times New Roman"/>
                  <w:sz w:val="24"/>
                  <w:szCs w:val="24"/>
                </w:rPr>
                <w:t>Sunday</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17" w:author="Unknown"/>
                <w:rFonts w:ascii="Times New Roman" w:eastAsia="Times New Roman" w:hAnsi="Times New Roman" w:cs="Times New Roman"/>
                <w:sz w:val="24"/>
                <w:szCs w:val="24"/>
              </w:rPr>
            </w:pPr>
            <w:ins w:id="118" w:author="Unknown">
              <w:r w:rsidRPr="00F21E1F">
                <w:rPr>
                  <w:rFonts w:ascii="Times New Roman" w:eastAsia="Times New Roman" w:hAnsi="Times New Roman" w:cs="Times New Roman"/>
                  <w:sz w:val="24"/>
                  <w:szCs w:val="24"/>
                </w:rPr>
                <w:t>What do you call a motorcycle with four wheels?</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19" w:author="Unknown"/>
                <w:rFonts w:ascii="Times New Roman" w:eastAsia="Times New Roman" w:hAnsi="Times New Roman" w:cs="Times New Roman"/>
                <w:sz w:val="24"/>
                <w:szCs w:val="24"/>
              </w:rPr>
            </w:pPr>
            <w:ins w:id="120" w:author="Unknown">
              <w:r w:rsidRPr="00F21E1F">
                <w:rPr>
                  <w:rFonts w:ascii="Times New Roman" w:eastAsia="Times New Roman" w:hAnsi="Times New Roman" w:cs="Times New Roman"/>
                  <w:sz w:val="24"/>
                  <w:szCs w:val="24"/>
                </w:rPr>
                <w:t>Quad</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21" w:author="Unknown"/>
                <w:rFonts w:ascii="Times New Roman" w:eastAsia="Times New Roman" w:hAnsi="Times New Roman" w:cs="Times New Roman"/>
                <w:sz w:val="24"/>
                <w:szCs w:val="24"/>
              </w:rPr>
            </w:pPr>
            <w:ins w:id="122" w:author="Unknown">
              <w:r w:rsidRPr="00F21E1F">
                <w:rPr>
                  <w:rFonts w:ascii="Times New Roman" w:eastAsia="Times New Roman" w:hAnsi="Times New Roman" w:cs="Times New Roman"/>
                  <w:sz w:val="24"/>
                  <w:szCs w:val="24"/>
                </w:rPr>
                <w:t>How do you say AIDS in French?</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23" w:author="Unknown"/>
                <w:rFonts w:ascii="Times New Roman" w:eastAsia="Times New Roman" w:hAnsi="Times New Roman" w:cs="Times New Roman"/>
                <w:sz w:val="24"/>
                <w:szCs w:val="24"/>
              </w:rPr>
            </w:pPr>
            <w:proofErr w:type="spellStart"/>
            <w:ins w:id="124" w:author="Unknown">
              <w:r w:rsidRPr="00F21E1F">
                <w:rPr>
                  <w:rFonts w:ascii="Times New Roman" w:eastAsia="Times New Roman" w:hAnsi="Times New Roman" w:cs="Times New Roman"/>
                  <w:sz w:val="24"/>
                  <w:szCs w:val="24"/>
                </w:rPr>
                <w:t>Sida</w:t>
              </w:r>
              <w:proofErr w:type="spellEnd"/>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25" w:author="Unknown"/>
                <w:rFonts w:ascii="Times New Roman" w:eastAsia="Times New Roman" w:hAnsi="Times New Roman" w:cs="Times New Roman"/>
                <w:sz w:val="24"/>
                <w:szCs w:val="24"/>
              </w:rPr>
            </w:pPr>
            <w:ins w:id="126" w:author="Unknown">
              <w:r w:rsidRPr="00F21E1F">
                <w:rPr>
                  <w:rFonts w:ascii="Times New Roman" w:eastAsia="Times New Roman" w:hAnsi="Times New Roman" w:cs="Times New Roman"/>
                  <w:sz w:val="24"/>
                  <w:szCs w:val="24"/>
                </w:rPr>
                <w:t xml:space="preserve">What is the meaning of the Arab word </w:t>
              </w:r>
              <w:proofErr w:type="spellStart"/>
              <w:r w:rsidRPr="00F21E1F">
                <w:rPr>
                  <w:rFonts w:ascii="Times New Roman" w:eastAsia="Times New Roman" w:hAnsi="Times New Roman" w:cs="Times New Roman"/>
                  <w:sz w:val="24"/>
                  <w:szCs w:val="24"/>
                </w:rPr>
                <w:t>Habibi</w:t>
              </w:r>
              <w:proofErr w:type="spellEnd"/>
              <w:r w:rsidRPr="00F21E1F">
                <w:rPr>
                  <w:rFonts w:ascii="Times New Roman" w:eastAsia="Times New Roman" w:hAnsi="Times New Roman" w:cs="Times New Roman"/>
                  <w:sz w:val="24"/>
                  <w:szCs w:val="24"/>
                </w:rPr>
                <w:t>?</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27" w:author="Unknown"/>
                <w:rFonts w:ascii="Times New Roman" w:eastAsia="Times New Roman" w:hAnsi="Times New Roman" w:cs="Times New Roman"/>
                <w:sz w:val="24"/>
                <w:szCs w:val="24"/>
              </w:rPr>
            </w:pPr>
            <w:ins w:id="128" w:author="Unknown">
              <w:r w:rsidRPr="00F21E1F">
                <w:rPr>
                  <w:rFonts w:ascii="Times New Roman" w:eastAsia="Times New Roman" w:hAnsi="Times New Roman" w:cs="Times New Roman"/>
                  <w:sz w:val="24"/>
                  <w:szCs w:val="24"/>
                </w:rPr>
                <w:t>Sweetheart</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29" w:author="Unknown"/>
                <w:rFonts w:ascii="Times New Roman" w:eastAsia="Times New Roman" w:hAnsi="Times New Roman" w:cs="Times New Roman"/>
                <w:sz w:val="24"/>
                <w:szCs w:val="24"/>
              </w:rPr>
            </w:pPr>
            <w:ins w:id="130" w:author="Unknown">
              <w:r w:rsidRPr="00F21E1F">
                <w:rPr>
                  <w:rFonts w:ascii="Times New Roman" w:eastAsia="Times New Roman" w:hAnsi="Times New Roman" w:cs="Times New Roman"/>
                  <w:sz w:val="24"/>
                  <w:szCs w:val="24"/>
                </w:rPr>
                <w:t>What does the abbreviation GPS mean?</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31" w:author="Unknown"/>
                <w:rFonts w:ascii="Times New Roman" w:eastAsia="Times New Roman" w:hAnsi="Times New Roman" w:cs="Times New Roman"/>
                <w:sz w:val="24"/>
                <w:szCs w:val="24"/>
              </w:rPr>
            </w:pPr>
            <w:ins w:id="132" w:author="Unknown">
              <w:r w:rsidRPr="00F21E1F">
                <w:rPr>
                  <w:rFonts w:ascii="Times New Roman" w:eastAsia="Times New Roman" w:hAnsi="Times New Roman" w:cs="Times New Roman"/>
                  <w:sz w:val="24"/>
                  <w:szCs w:val="24"/>
                </w:rPr>
                <w:t>Global Positioning System</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33" w:author="Unknown"/>
                <w:rFonts w:ascii="Times New Roman" w:eastAsia="Times New Roman" w:hAnsi="Times New Roman" w:cs="Times New Roman"/>
                <w:sz w:val="24"/>
                <w:szCs w:val="24"/>
              </w:rPr>
            </w:pPr>
            <w:ins w:id="134" w:author="Unknown">
              <w:r w:rsidRPr="00F21E1F">
                <w:rPr>
                  <w:rFonts w:ascii="Times New Roman" w:eastAsia="Times New Roman" w:hAnsi="Times New Roman" w:cs="Times New Roman"/>
                  <w:sz w:val="24"/>
                  <w:szCs w:val="24"/>
                </w:rPr>
                <w:t>What is the most spoken language in the world?</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35" w:author="Unknown"/>
                <w:rFonts w:ascii="Times New Roman" w:eastAsia="Times New Roman" w:hAnsi="Times New Roman" w:cs="Times New Roman"/>
                <w:sz w:val="24"/>
                <w:szCs w:val="24"/>
              </w:rPr>
            </w:pPr>
            <w:ins w:id="136" w:author="Unknown">
              <w:r w:rsidRPr="00F21E1F">
                <w:rPr>
                  <w:rFonts w:ascii="Times New Roman" w:eastAsia="Times New Roman" w:hAnsi="Times New Roman" w:cs="Times New Roman"/>
                  <w:sz w:val="24"/>
                  <w:szCs w:val="24"/>
                </w:rPr>
                <w:t>Chinese language</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37" w:author="Unknown"/>
                <w:rFonts w:ascii="Times New Roman" w:eastAsia="Times New Roman" w:hAnsi="Times New Roman" w:cs="Times New Roman"/>
                <w:sz w:val="24"/>
                <w:szCs w:val="24"/>
              </w:rPr>
            </w:pPr>
            <w:ins w:id="138" w:author="Unknown">
              <w:r w:rsidRPr="00F21E1F">
                <w:rPr>
                  <w:rFonts w:ascii="Times New Roman" w:eastAsia="Times New Roman" w:hAnsi="Times New Roman" w:cs="Times New Roman"/>
                  <w:sz w:val="24"/>
                  <w:szCs w:val="24"/>
                </w:rPr>
                <w:lastRenderedPageBreak/>
                <w:t>What does the abbreviation SMS mean?</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39" w:author="Unknown"/>
                <w:rFonts w:ascii="Times New Roman" w:eastAsia="Times New Roman" w:hAnsi="Times New Roman" w:cs="Times New Roman"/>
                <w:sz w:val="24"/>
                <w:szCs w:val="24"/>
              </w:rPr>
            </w:pPr>
            <w:ins w:id="140" w:author="Unknown">
              <w:r w:rsidRPr="00F21E1F">
                <w:rPr>
                  <w:rFonts w:ascii="Times New Roman" w:eastAsia="Times New Roman" w:hAnsi="Times New Roman" w:cs="Times New Roman"/>
                  <w:sz w:val="24"/>
                  <w:szCs w:val="24"/>
                </w:rPr>
                <w:t>Short Message Service</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41" w:author="Unknown"/>
                <w:rFonts w:ascii="Times New Roman" w:eastAsia="Times New Roman" w:hAnsi="Times New Roman" w:cs="Times New Roman"/>
                <w:sz w:val="24"/>
                <w:szCs w:val="24"/>
              </w:rPr>
            </w:pPr>
            <w:ins w:id="142" w:author="Unknown">
              <w:r w:rsidRPr="00F21E1F">
                <w:rPr>
                  <w:rFonts w:ascii="Times New Roman" w:eastAsia="Times New Roman" w:hAnsi="Times New Roman" w:cs="Times New Roman"/>
                  <w:sz w:val="24"/>
                  <w:szCs w:val="24"/>
                </w:rPr>
                <w:t>What is another word for wall painting or mural?</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43" w:author="Unknown"/>
                <w:rFonts w:ascii="Times New Roman" w:eastAsia="Times New Roman" w:hAnsi="Times New Roman" w:cs="Times New Roman"/>
                <w:sz w:val="24"/>
                <w:szCs w:val="24"/>
              </w:rPr>
            </w:pPr>
            <w:ins w:id="144" w:author="Unknown">
              <w:r w:rsidRPr="00F21E1F">
                <w:rPr>
                  <w:rFonts w:ascii="Times New Roman" w:eastAsia="Times New Roman" w:hAnsi="Times New Roman" w:cs="Times New Roman"/>
                  <w:sz w:val="24"/>
                  <w:szCs w:val="24"/>
                </w:rPr>
                <w:t>Fresco</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45" w:author="Unknown"/>
                <w:rFonts w:ascii="Times New Roman" w:eastAsia="Times New Roman" w:hAnsi="Times New Roman" w:cs="Times New Roman"/>
                <w:sz w:val="24"/>
                <w:szCs w:val="24"/>
              </w:rPr>
            </w:pPr>
            <w:ins w:id="146" w:author="Unknown">
              <w:r w:rsidRPr="00F21E1F">
                <w:rPr>
                  <w:rFonts w:ascii="Times New Roman" w:eastAsia="Times New Roman" w:hAnsi="Times New Roman" w:cs="Times New Roman"/>
                  <w:sz w:val="24"/>
                  <w:szCs w:val="24"/>
                </w:rPr>
                <w:t>Which language group includes Irish, Welsh and Breton?</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47" w:author="Unknown"/>
                <w:rFonts w:ascii="Times New Roman" w:eastAsia="Times New Roman" w:hAnsi="Times New Roman" w:cs="Times New Roman"/>
                <w:sz w:val="24"/>
                <w:szCs w:val="24"/>
              </w:rPr>
            </w:pPr>
            <w:ins w:id="148" w:author="Unknown">
              <w:r w:rsidRPr="00F21E1F">
                <w:rPr>
                  <w:rFonts w:ascii="Times New Roman" w:eastAsia="Times New Roman" w:hAnsi="Times New Roman" w:cs="Times New Roman"/>
                  <w:sz w:val="24"/>
                  <w:szCs w:val="24"/>
                </w:rPr>
                <w:t>Celtic languages</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49" w:author="Unknown"/>
                <w:rFonts w:ascii="Times New Roman" w:eastAsia="Times New Roman" w:hAnsi="Times New Roman" w:cs="Times New Roman"/>
                <w:sz w:val="24"/>
                <w:szCs w:val="24"/>
              </w:rPr>
            </w:pPr>
            <w:ins w:id="150" w:author="Unknown">
              <w:r w:rsidRPr="00F21E1F">
                <w:rPr>
                  <w:rFonts w:ascii="Times New Roman" w:eastAsia="Times New Roman" w:hAnsi="Times New Roman" w:cs="Times New Roman"/>
                  <w:sz w:val="24"/>
                  <w:szCs w:val="24"/>
                </w:rPr>
                <w:t>What is the meaning of the following abbreviation: IBM?</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51" w:author="Unknown"/>
                <w:rFonts w:ascii="Times New Roman" w:eastAsia="Times New Roman" w:hAnsi="Times New Roman" w:cs="Times New Roman"/>
                <w:sz w:val="24"/>
                <w:szCs w:val="24"/>
              </w:rPr>
            </w:pPr>
            <w:ins w:id="152" w:author="Unknown">
              <w:r w:rsidRPr="00F21E1F">
                <w:rPr>
                  <w:rFonts w:ascii="Times New Roman" w:eastAsia="Times New Roman" w:hAnsi="Times New Roman" w:cs="Times New Roman"/>
                  <w:sz w:val="24"/>
                  <w:szCs w:val="24"/>
                </w:rPr>
                <w:t>International Business Machines</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53" w:author="Unknown"/>
                <w:rFonts w:ascii="Times New Roman" w:eastAsia="Times New Roman" w:hAnsi="Times New Roman" w:cs="Times New Roman"/>
                <w:sz w:val="24"/>
                <w:szCs w:val="24"/>
              </w:rPr>
            </w:pPr>
            <w:ins w:id="154" w:author="Unknown">
              <w:r w:rsidRPr="00F21E1F">
                <w:rPr>
                  <w:rFonts w:ascii="Times New Roman" w:eastAsia="Times New Roman" w:hAnsi="Times New Roman" w:cs="Times New Roman"/>
                  <w:sz w:val="24"/>
                  <w:szCs w:val="24"/>
                </w:rPr>
                <w:t xml:space="preserve">What is the </w:t>
              </w:r>
              <w:proofErr w:type="spellStart"/>
              <w:r w:rsidRPr="00F21E1F">
                <w:rPr>
                  <w:rFonts w:ascii="Times New Roman" w:eastAsia="Times New Roman" w:hAnsi="Times New Roman" w:cs="Times New Roman"/>
                  <w:sz w:val="24"/>
                  <w:szCs w:val="24"/>
                </w:rPr>
                <w:t>islamic</w:t>
              </w:r>
              <w:proofErr w:type="spellEnd"/>
              <w:r w:rsidRPr="00F21E1F">
                <w:rPr>
                  <w:rFonts w:ascii="Times New Roman" w:eastAsia="Times New Roman" w:hAnsi="Times New Roman" w:cs="Times New Roman"/>
                  <w:sz w:val="24"/>
                  <w:szCs w:val="24"/>
                </w:rPr>
                <w:t xml:space="preserve"> term for fast?</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55" w:author="Unknown"/>
                <w:rFonts w:ascii="Times New Roman" w:eastAsia="Times New Roman" w:hAnsi="Times New Roman" w:cs="Times New Roman"/>
                <w:sz w:val="24"/>
                <w:szCs w:val="24"/>
              </w:rPr>
            </w:pPr>
            <w:ins w:id="156" w:author="Unknown">
              <w:r w:rsidRPr="00F21E1F">
                <w:rPr>
                  <w:rFonts w:ascii="Times New Roman" w:eastAsia="Times New Roman" w:hAnsi="Times New Roman" w:cs="Times New Roman"/>
                  <w:sz w:val="24"/>
                  <w:szCs w:val="24"/>
                </w:rPr>
                <w:t>Ramadan</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57" w:author="Unknown"/>
                <w:rFonts w:ascii="Times New Roman" w:eastAsia="Times New Roman" w:hAnsi="Times New Roman" w:cs="Times New Roman"/>
                <w:sz w:val="24"/>
                <w:szCs w:val="24"/>
              </w:rPr>
            </w:pPr>
            <w:ins w:id="158" w:author="Unknown">
              <w:r w:rsidRPr="00F21E1F">
                <w:rPr>
                  <w:rFonts w:ascii="Times New Roman" w:eastAsia="Times New Roman" w:hAnsi="Times New Roman" w:cs="Times New Roman"/>
                  <w:sz w:val="24"/>
                  <w:szCs w:val="24"/>
                </w:rPr>
                <w:t>What is the much nicer name for the dung beetle, which was used in the ancient Egypt?</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59" w:author="Unknown"/>
                <w:rFonts w:ascii="Times New Roman" w:eastAsia="Times New Roman" w:hAnsi="Times New Roman" w:cs="Times New Roman"/>
                <w:sz w:val="24"/>
                <w:szCs w:val="24"/>
              </w:rPr>
            </w:pPr>
            <w:ins w:id="160" w:author="Unknown">
              <w:r w:rsidRPr="00F21E1F">
                <w:rPr>
                  <w:rFonts w:ascii="Times New Roman" w:eastAsia="Times New Roman" w:hAnsi="Times New Roman" w:cs="Times New Roman"/>
                  <w:sz w:val="24"/>
                  <w:szCs w:val="24"/>
                </w:rPr>
                <w:t>Scarab</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61" w:author="Unknown"/>
                <w:rFonts w:ascii="Times New Roman" w:eastAsia="Times New Roman" w:hAnsi="Times New Roman" w:cs="Times New Roman"/>
                <w:sz w:val="24"/>
                <w:szCs w:val="24"/>
              </w:rPr>
            </w:pPr>
            <w:ins w:id="162" w:author="Unknown">
              <w:r w:rsidRPr="00F21E1F">
                <w:rPr>
                  <w:rFonts w:ascii="Times New Roman" w:eastAsia="Times New Roman" w:hAnsi="Times New Roman" w:cs="Times New Roman"/>
                  <w:sz w:val="24"/>
                  <w:szCs w:val="24"/>
                </w:rPr>
                <w:t>What is the Turkish word for lamb?</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63" w:author="Unknown"/>
                <w:rFonts w:ascii="Times New Roman" w:eastAsia="Times New Roman" w:hAnsi="Times New Roman" w:cs="Times New Roman"/>
                <w:sz w:val="24"/>
                <w:szCs w:val="24"/>
              </w:rPr>
            </w:pPr>
            <w:ins w:id="164" w:author="Unknown">
              <w:r w:rsidRPr="00F21E1F">
                <w:rPr>
                  <w:rFonts w:ascii="Times New Roman" w:eastAsia="Times New Roman" w:hAnsi="Times New Roman" w:cs="Times New Roman"/>
                  <w:sz w:val="24"/>
                  <w:szCs w:val="24"/>
                </w:rPr>
                <w:t>Kebab</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65" w:author="Unknown"/>
                <w:rFonts w:ascii="Times New Roman" w:eastAsia="Times New Roman" w:hAnsi="Times New Roman" w:cs="Times New Roman"/>
                <w:sz w:val="24"/>
                <w:szCs w:val="24"/>
              </w:rPr>
            </w:pPr>
            <w:ins w:id="166" w:author="Unknown">
              <w:r w:rsidRPr="00F21E1F">
                <w:rPr>
                  <w:rFonts w:ascii="Times New Roman" w:eastAsia="Times New Roman" w:hAnsi="Times New Roman" w:cs="Times New Roman"/>
                  <w:sz w:val="24"/>
                  <w:szCs w:val="24"/>
                </w:rPr>
                <w:t>What is the Spanish word for black?</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67" w:author="Unknown"/>
                <w:rFonts w:ascii="Times New Roman" w:eastAsia="Times New Roman" w:hAnsi="Times New Roman" w:cs="Times New Roman"/>
                <w:sz w:val="24"/>
                <w:szCs w:val="24"/>
              </w:rPr>
            </w:pPr>
            <w:ins w:id="168" w:author="Unknown">
              <w:r w:rsidRPr="00F21E1F">
                <w:rPr>
                  <w:rFonts w:ascii="Times New Roman" w:eastAsia="Times New Roman" w:hAnsi="Times New Roman" w:cs="Times New Roman"/>
                  <w:sz w:val="24"/>
                  <w:szCs w:val="24"/>
                </w:rPr>
                <w:t>Negro</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69" w:author="Unknown"/>
                <w:rFonts w:ascii="Times New Roman" w:eastAsia="Times New Roman" w:hAnsi="Times New Roman" w:cs="Times New Roman"/>
                <w:sz w:val="24"/>
                <w:szCs w:val="24"/>
              </w:rPr>
            </w:pPr>
            <w:ins w:id="170" w:author="Unknown">
              <w:r w:rsidRPr="00F21E1F">
                <w:rPr>
                  <w:rFonts w:ascii="Times New Roman" w:eastAsia="Times New Roman" w:hAnsi="Times New Roman" w:cs="Times New Roman"/>
                  <w:sz w:val="24"/>
                  <w:szCs w:val="24"/>
                </w:rPr>
                <w:t>What does glasnost mean in Russian politics?</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71" w:author="Unknown"/>
                <w:rFonts w:ascii="Times New Roman" w:eastAsia="Times New Roman" w:hAnsi="Times New Roman" w:cs="Times New Roman"/>
                <w:sz w:val="24"/>
                <w:szCs w:val="24"/>
              </w:rPr>
            </w:pPr>
            <w:ins w:id="172" w:author="Unknown">
              <w:r w:rsidRPr="00F21E1F">
                <w:rPr>
                  <w:rFonts w:ascii="Times New Roman" w:eastAsia="Times New Roman" w:hAnsi="Times New Roman" w:cs="Times New Roman"/>
                  <w:sz w:val="24"/>
                  <w:szCs w:val="24"/>
                </w:rPr>
                <w:t>Openness</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73" w:author="Unknown"/>
                <w:rFonts w:ascii="Times New Roman" w:eastAsia="Times New Roman" w:hAnsi="Times New Roman" w:cs="Times New Roman"/>
                <w:sz w:val="24"/>
                <w:szCs w:val="24"/>
              </w:rPr>
            </w:pPr>
            <w:ins w:id="174" w:author="Unknown">
              <w:r w:rsidRPr="00F21E1F">
                <w:rPr>
                  <w:rFonts w:ascii="Times New Roman" w:eastAsia="Times New Roman" w:hAnsi="Times New Roman" w:cs="Times New Roman"/>
                  <w:sz w:val="24"/>
                  <w:szCs w:val="24"/>
                </w:rPr>
                <w:t>What does the name of the Russian newspaper Pravda mean?</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75" w:author="Unknown"/>
                <w:rFonts w:ascii="Times New Roman" w:eastAsia="Times New Roman" w:hAnsi="Times New Roman" w:cs="Times New Roman"/>
                <w:sz w:val="24"/>
                <w:szCs w:val="24"/>
              </w:rPr>
            </w:pPr>
            <w:ins w:id="176" w:author="Unknown">
              <w:r w:rsidRPr="00F21E1F">
                <w:rPr>
                  <w:rFonts w:ascii="Times New Roman" w:eastAsia="Times New Roman" w:hAnsi="Times New Roman" w:cs="Times New Roman"/>
                  <w:sz w:val="24"/>
                  <w:szCs w:val="24"/>
                </w:rPr>
                <w:t>Truth</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77" w:author="Unknown"/>
                <w:rFonts w:ascii="Times New Roman" w:eastAsia="Times New Roman" w:hAnsi="Times New Roman" w:cs="Times New Roman"/>
                <w:sz w:val="24"/>
                <w:szCs w:val="24"/>
              </w:rPr>
            </w:pPr>
            <w:ins w:id="178" w:author="Unknown">
              <w:r w:rsidRPr="00F21E1F">
                <w:rPr>
                  <w:rFonts w:ascii="Times New Roman" w:eastAsia="Times New Roman" w:hAnsi="Times New Roman" w:cs="Times New Roman"/>
                  <w:sz w:val="24"/>
                  <w:szCs w:val="24"/>
                </w:rPr>
                <w:t>What does the Latin proverb -</w:t>
              </w:r>
              <w:proofErr w:type="spellStart"/>
              <w:r w:rsidRPr="00F21E1F">
                <w:rPr>
                  <w:rFonts w:ascii="Times New Roman" w:eastAsia="Times New Roman" w:hAnsi="Times New Roman" w:cs="Times New Roman"/>
                  <w:sz w:val="24"/>
                  <w:szCs w:val="24"/>
                </w:rPr>
                <w:t>Errare</w:t>
              </w:r>
              <w:proofErr w:type="spellEnd"/>
              <w:r w:rsidRPr="00F21E1F">
                <w:rPr>
                  <w:rFonts w:ascii="Times New Roman" w:eastAsia="Times New Roman" w:hAnsi="Times New Roman" w:cs="Times New Roman"/>
                  <w:sz w:val="24"/>
                  <w:szCs w:val="24"/>
                </w:rPr>
                <w:t xml:space="preserve"> </w:t>
              </w:r>
              <w:proofErr w:type="spellStart"/>
              <w:r w:rsidRPr="00F21E1F">
                <w:rPr>
                  <w:rFonts w:ascii="Times New Roman" w:eastAsia="Times New Roman" w:hAnsi="Times New Roman" w:cs="Times New Roman"/>
                  <w:sz w:val="24"/>
                  <w:szCs w:val="24"/>
                </w:rPr>
                <w:t>Humanum</w:t>
              </w:r>
              <w:proofErr w:type="spellEnd"/>
              <w:r w:rsidRPr="00F21E1F">
                <w:rPr>
                  <w:rFonts w:ascii="Times New Roman" w:eastAsia="Times New Roman" w:hAnsi="Times New Roman" w:cs="Times New Roman"/>
                  <w:sz w:val="24"/>
                  <w:szCs w:val="24"/>
                </w:rPr>
                <w:t xml:space="preserve"> </w:t>
              </w:r>
              <w:proofErr w:type="spellStart"/>
              <w:r w:rsidRPr="00F21E1F">
                <w:rPr>
                  <w:rFonts w:ascii="Times New Roman" w:eastAsia="Times New Roman" w:hAnsi="Times New Roman" w:cs="Times New Roman"/>
                  <w:sz w:val="24"/>
                  <w:szCs w:val="24"/>
                </w:rPr>
                <w:t>est</w:t>
              </w:r>
              <w:proofErr w:type="spellEnd"/>
              <w:r w:rsidRPr="00F21E1F">
                <w:rPr>
                  <w:rFonts w:ascii="Times New Roman" w:eastAsia="Times New Roman" w:hAnsi="Times New Roman" w:cs="Times New Roman"/>
                  <w:sz w:val="24"/>
                  <w:szCs w:val="24"/>
                </w:rPr>
                <w:t>- mean</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79" w:author="Unknown"/>
                <w:rFonts w:ascii="Times New Roman" w:eastAsia="Times New Roman" w:hAnsi="Times New Roman" w:cs="Times New Roman"/>
                <w:sz w:val="24"/>
                <w:szCs w:val="24"/>
              </w:rPr>
            </w:pPr>
            <w:ins w:id="180" w:author="Unknown">
              <w:r w:rsidRPr="00F21E1F">
                <w:rPr>
                  <w:rFonts w:ascii="Times New Roman" w:eastAsia="Times New Roman" w:hAnsi="Times New Roman" w:cs="Times New Roman"/>
                  <w:sz w:val="24"/>
                  <w:szCs w:val="24"/>
                </w:rPr>
                <w:t>Err is human</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81" w:author="Unknown"/>
                <w:rFonts w:ascii="Times New Roman" w:eastAsia="Times New Roman" w:hAnsi="Times New Roman" w:cs="Times New Roman"/>
                <w:sz w:val="24"/>
                <w:szCs w:val="24"/>
              </w:rPr>
            </w:pPr>
            <w:ins w:id="182" w:author="Unknown">
              <w:r w:rsidRPr="00F21E1F">
                <w:rPr>
                  <w:rFonts w:ascii="Times New Roman" w:eastAsia="Times New Roman" w:hAnsi="Times New Roman" w:cs="Times New Roman"/>
                  <w:sz w:val="24"/>
                  <w:szCs w:val="24"/>
                </w:rPr>
                <w:t>To which language is Portuguese closely related?</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83" w:author="Unknown"/>
                <w:rFonts w:ascii="Times New Roman" w:eastAsia="Times New Roman" w:hAnsi="Times New Roman" w:cs="Times New Roman"/>
                <w:sz w:val="24"/>
                <w:szCs w:val="24"/>
              </w:rPr>
            </w:pPr>
            <w:ins w:id="184" w:author="Unknown">
              <w:r w:rsidRPr="00F21E1F">
                <w:rPr>
                  <w:rFonts w:ascii="Times New Roman" w:eastAsia="Times New Roman" w:hAnsi="Times New Roman" w:cs="Times New Roman"/>
                  <w:sz w:val="24"/>
                  <w:szCs w:val="24"/>
                </w:rPr>
                <w:t>Spanish language</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85" w:author="Unknown"/>
                <w:rFonts w:ascii="Times New Roman" w:eastAsia="Times New Roman" w:hAnsi="Times New Roman" w:cs="Times New Roman"/>
                <w:sz w:val="24"/>
                <w:szCs w:val="24"/>
              </w:rPr>
            </w:pPr>
            <w:ins w:id="186" w:author="Unknown">
              <w:r w:rsidRPr="00F21E1F">
                <w:rPr>
                  <w:rFonts w:ascii="Times New Roman" w:eastAsia="Times New Roman" w:hAnsi="Times New Roman" w:cs="Times New Roman"/>
                  <w:sz w:val="24"/>
                  <w:szCs w:val="24"/>
                </w:rPr>
                <w:t>What word is used in Hawaii both to greet and to say goodbye?</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87" w:author="Unknown"/>
                <w:rFonts w:ascii="Times New Roman" w:eastAsia="Times New Roman" w:hAnsi="Times New Roman" w:cs="Times New Roman"/>
                <w:sz w:val="24"/>
                <w:szCs w:val="24"/>
              </w:rPr>
            </w:pPr>
            <w:ins w:id="188" w:author="Unknown">
              <w:r w:rsidRPr="00F21E1F">
                <w:rPr>
                  <w:rFonts w:ascii="Times New Roman" w:eastAsia="Times New Roman" w:hAnsi="Times New Roman" w:cs="Times New Roman"/>
                  <w:sz w:val="24"/>
                  <w:szCs w:val="24"/>
                </w:rPr>
                <w:t>Aloha</w:t>
              </w:r>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89" w:author="Unknown"/>
                <w:rFonts w:ascii="Times New Roman" w:eastAsia="Times New Roman" w:hAnsi="Times New Roman" w:cs="Times New Roman"/>
                <w:sz w:val="24"/>
                <w:szCs w:val="24"/>
              </w:rPr>
            </w:pPr>
            <w:ins w:id="190" w:author="Unknown">
              <w:r w:rsidRPr="00F21E1F">
                <w:rPr>
                  <w:rFonts w:ascii="Times New Roman" w:eastAsia="Times New Roman" w:hAnsi="Times New Roman" w:cs="Times New Roman"/>
                  <w:sz w:val="24"/>
                  <w:szCs w:val="24"/>
                </w:rPr>
                <w:t xml:space="preserve">What is the singular of </w:t>
              </w:r>
              <w:proofErr w:type="gramStart"/>
              <w:r w:rsidRPr="00F21E1F">
                <w:rPr>
                  <w:rFonts w:ascii="Times New Roman" w:eastAsia="Times New Roman" w:hAnsi="Times New Roman" w:cs="Times New Roman"/>
                  <w:sz w:val="24"/>
                  <w:szCs w:val="24"/>
                </w:rPr>
                <w:t>Scampi ?</w:t>
              </w:r>
              <w:proofErr w:type="gramEnd"/>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91" w:author="Unknown"/>
                <w:rFonts w:ascii="Times New Roman" w:eastAsia="Times New Roman" w:hAnsi="Times New Roman" w:cs="Times New Roman"/>
                <w:sz w:val="24"/>
                <w:szCs w:val="24"/>
              </w:rPr>
            </w:pPr>
            <w:proofErr w:type="spellStart"/>
            <w:ins w:id="192" w:author="Unknown">
              <w:r w:rsidRPr="00F21E1F">
                <w:rPr>
                  <w:rFonts w:ascii="Times New Roman" w:eastAsia="Times New Roman" w:hAnsi="Times New Roman" w:cs="Times New Roman"/>
                  <w:sz w:val="24"/>
                  <w:szCs w:val="24"/>
                </w:rPr>
                <w:t>Scampo</w:t>
              </w:r>
              <w:proofErr w:type="spellEnd"/>
            </w:ins>
          </w:p>
        </w:tc>
      </w:tr>
      <w:tr w:rsidR="00F21E1F" w:rsidRPr="00F21E1F"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93" w:author="Unknown"/>
                <w:rFonts w:ascii="Times New Roman" w:eastAsia="Times New Roman" w:hAnsi="Times New Roman" w:cs="Times New Roman"/>
                <w:sz w:val="24"/>
                <w:szCs w:val="24"/>
              </w:rPr>
            </w:pPr>
            <w:ins w:id="194" w:author="Unknown">
              <w:r w:rsidRPr="00F21E1F">
                <w:rPr>
                  <w:rFonts w:ascii="Times New Roman" w:eastAsia="Times New Roman" w:hAnsi="Times New Roman" w:cs="Times New Roman"/>
                  <w:sz w:val="24"/>
                  <w:szCs w:val="24"/>
                </w:rPr>
                <w:t>Which is the world s second largest French-speaking city?</w:t>
              </w:r>
            </w:ins>
          </w:p>
        </w:tc>
        <w:tc>
          <w:tcPr>
            <w:tcW w:w="332" w:type="pct"/>
            <w:vMerge/>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rFonts w:ascii="Times New Roman" w:eastAsia="Times New Roman" w:hAnsi="Times New Roman" w:cs="Times New Roman"/>
                <w:sz w:val="24"/>
                <w:szCs w:val="24"/>
              </w:rPr>
            </w:pPr>
          </w:p>
        </w:tc>
        <w:tc>
          <w:tcPr>
            <w:tcW w:w="896" w:type="pct"/>
            <w:tcBorders>
              <w:top w:val="outset" w:sz="6" w:space="0" w:color="0066FF"/>
              <w:left w:val="outset" w:sz="6" w:space="0" w:color="0066FF"/>
              <w:bottom w:val="outset" w:sz="6" w:space="0" w:color="0066FF"/>
              <w:right w:val="outset" w:sz="6" w:space="0" w:color="0066FF"/>
            </w:tcBorders>
            <w:vAlign w:val="center"/>
            <w:hideMark/>
          </w:tcPr>
          <w:p w:rsidR="00F21E1F" w:rsidRPr="00F21E1F" w:rsidRDefault="00F21E1F" w:rsidP="00F21E1F">
            <w:pPr>
              <w:spacing w:after="0" w:line="240" w:lineRule="auto"/>
              <w:rPr>
                <w:ins w:id="195" w:author="Unknown"/>
                <w:rFonts w:ascii="Times New Roman" w:eastAsia="Times New Roman" w:hAnsi="Times New Roman" w:cs="Times New Roman"/>
                <w:sz w:val="24"/>
                <w:szCs w:val="24"/>
              </w:rPr>
            </w:pPr>
            <w:ins w:id="196" w:author="Unknown">
              <w:r w:rsidRPr="00F21E1F">
                <w:rPr>
                  <w:rFonts w:ascii="Times New Roman" w:eastAsia="Times New Roman" w:hAnsi="Times New Roman" w:cs="Times New Roman"/>
                  <w:sz w:val="24"/>
                  <w:szCs w:val="24"/>
                </w:rPr>
                <w:t>Montreal (Canada)</w:t>
              </w:r>
            </w:ins>
          </w:p>
        </w:tc>
      </w:tr>
      <w:tr w:rsidR="00F21E1F" w:rsidRPr="00F21E1F" w:rsidTr="00785C32">
        <w:trPr>
          <w:gridAfter w:val="2"/>
          <w:wAfter w:w="1681" w:type="pct"/>
          <w:tblCellSpacing w:w="0" w:type="dxa"/>
        </w:trPr>
        <w:tc>
          <w:tcPr>
            <w:tcW w:w="3319" w:type="pct"/>
            <w:gridSpan w:val="5"/>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F21E1F" w:rsidRPr="00F21E1F" w:rsidRDefault="00F21E1F" w:rsidP="00F21E1F">
            <w:pPr>
              <w:spacing w:after="0" w:line="240" w:lineRule="auto"/>
              <w:jc w:val="center"/>
              <w:rPr>
                <w:ins w:id="197" w:author="Unknown"/>
                <w:rFonts w:ascii="Times New Roman" w:eastAsia="Times New Roman" w:hAnsi="Times New Roman" w:cs="Times New Roman"/>
                <w:sz w:val="24"/>
                <w:szCs w:val="24"/>
              </w:rPr>
            </w:pPr>
            <w:ins w:id="198" w:author="Unknown">
              <w:r w:rsidRPr="00F21E1F">
                <w:rPr>
                  <w:rFonts w:ascii="Times New Roman" w:eastAsia="Times New Roman" w:hAnsi="Times New Roman" w:cs="Times New Roman"/>
                  <w:sz w:val="24"/>
                  <w:szCs w:val="24"/>
                </w:rPr>
                <w:t> </w:t>
              </w:r>
            </w:ins>
          </w:p>
        </w:tc>
      </w:tr>
      <w:tr w:rsidR="00785C32" w:rsidRPr="00785C32" w:rsidTr="00785C32">
        <w:trPr>
          <w:gridAfter w:val="2"/>
          <w:wAfter w:w="1681" w:type="pct"/>
          <w:tblHeader/>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785C32" w:rsidRPr="00785C32" w:rsidRDefault="00785C32" w:rsidP="00785C32">
            <w:pPr>
              <w:spacing w:after="0" w:line="240" w:lineRule="auto"/>
              <w:jc w:val="center"/>
              <w:rPr>
                <w:rFonts w:ascii="Times New Roman" w:eastAsia="Times New Roman" w:hAnsi="Times New Roman" w:cs="Times New Roman"/>
                <w:b/>
                <w:bCs/>
                <w:sz w:val="24"/>
                <w:szCs w:val="24"/>
              </w:rPr>
            </w:pPr>
            <w:r w:rsidRPr="00785C32">
              <w:rPr>
                <w:rFonts w:ascii="Times New Roman" w:eastAsia="Times New Roman" w:hAnsi="Times New Roman" w:cs="Times New Roman"/>
                <w:b/>
                <w:bCs/>
                <w:sz w:val="24"/>
                <w:szCs w:val="24"/>
              </w:rPr>
              <w:t>Quiz question</w:t>
            </w:r>
          </w:p>
        </w:tc>
        <w:tc>
          <w:tcPr>
            <w:tcW w:w="1228" w:type="pct"/>
            <w:gridSpan w:val="2"/>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785C32" w:rsidRPr="00785C32" w:rsidRDefault="00785C32" w:rsidP="00785C32">
            <w:pPr>
              <w:spacing w:after="0" w:line="240" w:lineRule="auto"/>
              <w:jc w:val="center"/>
              <w:rPr>
                <w:rFonts w:ascii="Times New Roman" w:eastAsia="Times New Roman" w:hAnsi="Times New Roman" w:cs="Times New Roman"/>
                <w:b/>
                <w:bCs/>
                <w:sz w:val="24"/>
                <w:szCs w:val="24"/>
              </w:rPr>
            </w:pPr>
            <w:r w:rsidRPr="00785C32">
              <w:rPr>
                <w:rFonts w:ascii="Times New Roman" w:eastAsia="Times New Roman" w:hAnsi="Times New Roman" w:cs="Times New Roman"/>
                <w:b/>
                <w:bCs/>
                <w:sz w:val="24"/>
                <w:szCs w:val="24"/>
              </w:rPr>
              <w:t>Answer</w:t>
            </w:r>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What is the national animal of Canada?</w:t>
            </w:r>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North American beaver</w:t>
            </w:r>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What is the national animal of Albania?</w:t>
            </w:r>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Golden eagle</w:t>
            </w:r>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Which dog used to be sacred in China?</w:t>
            </w:r>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Pekingese</w:t>
            </w:r>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proofErr w:type="spellStart"/>
            <w:r w:rsidRPr="00785C32">
              <w:rPr>
                <w:rFonts w:ascii="Times New Roman" w:eastAsia="Times New Roman" w:hAnsi="Times New Roman" w:cs="Times New Roman"/>
                <w:sz w:val="24"/>
                <w:szCs w:val="24"/>
              </w:rPr>
              <w:t>Urticaria</w:t>
            </w:r>
            <w:proofErr w:type="spellEnd"/>
            <w:r w:rsidRPr="00785C32">
              <w:rPr>
                <w:rFonts w:ascii="Times New Roman" w:eastAsia="Times New Roman" w:hAnsi="Times New Roman" w:cs="Times New Roman"/>
                <w:sz w:val="24"/>
                <w:szCs w:val="24"/>
              </w:rPr>
              <w:t xml:space="preserve"> is a skin disease otherwise known as what?</w:t>
            </w:r>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Hives</w:t>
            </w:r>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What kind of animal is the largest living creature on Earth</w:t>
            </w:r>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Whale</w:t>
            </w:r>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Give another name for the study of fossils?</w:t>
            </w:r>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t>Paleontology</w:t>
            </w:r>
          </w:p>
        </w:tc>
      </w:tr>
      <w:tr w:rsidR="00785C32" w:rsidRPr="00785C32" w:rsidTr="00785C32">
        <w:trPr>
          <w:gridAfter w:val="2"/>
          <w:wAfter w:w="1681" w:type="pct"/>
          <w:tblCellSpacing w:w="0" w:type="dxa"/>
        </w:trPr>
        <w:tc>
          <w:tcPr>
            <w:tcW w:w="3319" w:type="pct"/>
            <w:gridSpan w:val="5"/>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jc w:val="center"/>
              <w:rPr>
                <w:rFonts w:ascii="Times New Roman" w:eastAsia="Times New Roman" w:hAnsi="Times New Roman" w:cs="Times New Roman"/>
                <w:sz w:val="24"/>
                <w:szCs w:val="24"/>
              </w:rPr>
            </w:pPr>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199" w:author="Unknown"/>
                <w:rFonts w:ascii="Times New Roman" w:eastAsia="Times New Roman" w:hAnsi="Times New Roman" w:cs="Times New Roman"/>
                <w:sz w:val="24"/>
                <w:szCs w:val="24"/>
              </w:rPr>
            </w:pPr>
            <w:ins w:id="200" w:author="Unknown">
              <w:r w:rsidRPr="00785C32">
                <w:rPr>
                  <w:rFonts w:ascii="Times New Roman" w:eastAsia="Times New Roman" w:hAnsi="Times New Roman" w:cs="Times New Roman"/>
                  <w:sz w:val="24"/>
                  <w:szCs w:val="24"/>
                </w:rPr>
                <w:t>What do dragonflies prefer to eat?</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01" w:author="Unknown"/>
                <w:rFonts w:ascii="Times New Roman" w:eastAsia="Times New Roman" w:hAnsi="Times New Roman" w:cs="Times New Roman"/>
                <w:sz w:val="24"/>
                <w:szCs w:val="24"/>
              </w:rPr>
            </w:pPr>
            <w:ins w:id="202" w:author="Unknown">
              <w:r w:rsidRPr="00785C32">
                <w:rPr>
                  <w:rFonts w:ascii="Times New Roman" w:eastAsia="Times New Roman" w:hAnsi="Times New Roman" w:cs="Times New Roman"/>
                  <w:sz w:val="24"/>
                  <w:szCs w:val="24"/>
                </w:rPr>
                <w:t>Mosquitoes</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03" w:author="Unknown"/>
                <w:rFonts w:ascii="Times New Roman" w:eastAsia="Times New Roman" w:hAnsi="Times New Roman" w:cs="Times New Roman"/>
                <w:sz w:val="24"/>
                <w:szCs w:val="24"/>
              </w:rPr>
            </w:pPr>
            <w:ins w:id="204" w:author="Unknown">
              <w:r w:rsidRPr="00785C32">
                <w:rPr>
                  <w:rFonts w:ascii="Times New Roman" w:eastAsia="Times New Roman" w:hAnsi="Times New Roman" w:cs="Times New Roman"/>
                  <w:sz w:val="24"/>
                  <w:szCs w:val="24"/>
                </w:rPr>
                <w:t>What do you get when you crossbreed a donkey and a horse?</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05" w:author="Unknown"/>
                <w:rFonts w:ascii="Times New Roman" w:eastAsia="Times New Roman" w:hAnsi="Times New Roman" w:cs="Times New Roman"/>
                <w:sz w:val="24"/>
                <w:szCs w:val="24"/>
              </w:rPr>
            </w:pPr>
            <w:ins w:id="206" w:author="Unknown">
              <w:r w:rsidRPr="00785C32">
                <w:rPr>
                  <w:rFonts w:ascii="Times New Roman" w:eastAsia="Times New Roman" w:hAnsi="Times New Roman" w:cs="Times New Roman"/>
                  <w:sz w:val="24"/>
                  <w:szCs w:val="24"/>
                </w:rPr>
                <w:t>Hinny</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07" w:author="Unknown"/>
                <w:rFonts w:ascii="Times New Roman" w:eastAsia="Times New Roman" w:hAnsi="Times New Roman" w:cs="Times New Roman"/>
                <w:sz w:val="24"/>
                <w:szCs w:val="24"/>
              </w:rPr>
            </w:pPr>
            <w:ins w:id="208" w:author="Unknown">
              <w:r w:rsidRPr="00785C32">
                <w:rPr>
                  <w:rFonts w:ascii="Times New Roman" w:eastAsia="Times New Roman" w:hAnsi="Times New Roman" w:cs="Times New Roman"/>
                  <w:sz w:val="24"/>
                  <w:szCs w:val="24"/>
                </w:rPr>
                <w:lastRenderedPageBreak/>
                <w:t>Which insects cannot fly, but can jump higher than 30 cm?</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09" w:author="Unknown"/>
                <w:rFonts w:ascii="Times New Roman" w:eastAsia="Times New Roman" w:hAnsi="Times New Roman" w:cs="Times New Roman"/>
                <w:sz w:val="24"/>
                <w:szCs w:val="24"/>
              </w:rPr>
            </w:pPr>
            <w:ins w:id="210" w:author="Unknown">
              <w:r w:rsidRPr="00785C32">
                <w:rPr>
                  <w:rFonts w:ascii="Times New Roman" w:eastAsia="Times New Roman" w:hAnsi="Times New Roman" w:cs="Times New Roman"/>
                  <w:sz w:val="24"/>
                  <w:szCs w:val="24"/>
                </w:rPr>
                <w:t>Fleas</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11" w:author="Unknown"/>
                <w:rFonts w:ascii="Times New Roman" w:eastAsia="Times New Roman" w:hAnsi="Times New Roman" w:cs="Times New Roman"/>
                <w:sz w:val="24"/>
                <w:szCs w:val="24"/>
              </w:rPr>
            </w:pPr>
            <w:ins w:id="212" w:author="Unknown">
              <w:r w:rsidRPr="00785C32">
                <w:rPr>
                  <w:rFonts w:ascii="Times New Roman" w:eastAsia="Times New Roman" w:hAnsi="Times New Roman" w:cs="Times New Roman"/>
                  <w:sz w:val="24"/>
                  <w:szCs w:val="24"/>
                </w:rPr>
                <w:t>What is the name of the European Bison?</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13" w:author="Unknown"/>
                <w:rFonts w:ascii="Times New Roman" w:eastAsia="Times New Roman" w:hAnsi="Times New Roman" w:cs="Times New Roman"/>
                <w:sz w:val="24"/>
                <w:szCs w:val="24"/>
              </w:rPr>
            </w:pPr>
            <w:ins w:id="214" w:author="Unknown">
              <w:r w:rsidRPr="00785C32">
                <w:rPr>
                  <w:rFonts w:ascii="Times New Roman" w:eastAsia="Times New Roman" w:hAnsi="Times New Roman" w:cs="Times New Roman"/>
                  <w:sz w:val="24"/>
                  <w:szCs w:val="24"/>
                </w:rPr>
                <w:t>Wisent</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15" w:author="Unknown"/>
                <w:rFonts w:ascii="Times New Roman" w:eastAsia="Times New Roman" w:hAnsi="Times New Roman" w:cs="Times New Roman"/>
                <w:sz w:val="24"/>
                <w:szCs w:val="24"/>
              </w:rPr>
            </w:pPr>
            <w:ins w:id="216" w:author="Unknown">
              <w:r w:rsidRPr="00785C32">
                <w:rPr>
                  <w:rFonts w:ascii="Times New Roman" w:eastAsia="Times New Roman" w:hAnsi="Times New Roman" w:cs="Times New Roman"/>
                  <w:sz w:val="24"/>
                  <w:szCs w:val="24"/>
                </w:rPr>
                <w:t>What is called a fish with a snake-like body?</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17" w:author="Unknown"/>
                <w:rFonts w:ascii="Times New Roman" w:eastAsia="Times New Roman" w:hAnsi="Times New Roman" w:cs="Times New Roman"/>
                <w:sz w:val="24"/>
                <w:szCs w:val="24"/>
              </w:rPr>
            </w:pPr>
            <w:ins w:id="218" w:author="Unknown">
              <w:r w:rsidRPr="00785C32">
                <w:rPr>
                  <w:rFonts w:ascii="Times New Roman" w:eastAsia="Times New Roman" w:hAnsi="Times New Roman" w:cs="Times New Roman"/>
                  <w:sz w:val="24"/>
                  <w:szCs w:val="24"/>
                </w:rPr>
                <w:t>Eel fish</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19" w:author="Unknown"/>
                <w:rFonts w:ascii="Times New Roman" w:eastAsia="Times New Roman" w:hAnsi="Times New Roman" w:cs="Times New Roman"/>
                <w:sz w:val="24"/>
                <w:szCs w:val="24"/>
              </w:rPr>
            </w:pPr>
            <w:ins w:id="220" w:author="Unknown">
              <w:r w:rsidRPr="00785C32">
                <w:rPr>
                  <w:rFonts w:ascii="Times New Roman" w:eastAsia="Times New Roman" w:hAnsi="Times New Roman" w:cs="Times New Roman"/>
                  <w:sz w:val="24"/>
                  <w:szCs w:val="24"/>
                </w:rPr>
                <w:t>In which city is the oldest zoo in the world?</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21" w:author="Unknown"/>
                <w:rFonts w:ascii="Times New Roman" w:eastAsia="Times New Roman" w:hAnsi="Times New Roman" w:cs="Times New Roman"/>
                <w:sz w:val="24"/>
                <w:szCs w:val="24"/>
              </w:rPr>
            </w:pPr>
            <w:ins w:id="222" w:author="Unknown">
              <w:r w:rsidRPr="00785C32">
                <w:rPr>
                  <w:rFonts w:ascii="Times New Roman" w:eastAsia="Times New Roman" w:hAnsi="Times New Roman" w:cs="Times New Roman"/>
                  <w:sz w:val="24"/>
                  <w:szCs w:val="24"/>
                </w:rPr>
                <w:t>Vienna</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23" w:author="Unknown"/>
                <w:rFonts w:ascii="Times New Roman" w:eastAsia="Times New Roman" w:hAnsi="Times New Roman" w:cs="Times New Roman"/>
                <w:sz w:val="24"/>
                <w:szCs w:val="24"/>
              </w:rPr>
            </w:pPr>
            <w:ins w:id="224" w:author="Unknown">
              <w:r w:rsidRPr="00785C32">
                <w:rPr>
                  <w:rFonts w:ascii="Times New Roman" w:eastAsia="Times New Roman" w:hAnsi="Times New Roman" w:cs="Times New Roman"/>
                  <w:sz w:val="24"/>
                  <w:szCs w:val="24"/>
                </w:rPr>
                <w:t>After which animals are the Canary Islands named?</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25" w:author="Unknown"/>
                <w:rFonts w:ascii="Times New Roman" w:eastAsia="Times New Roman" w:hAnsi="Times New Roman" w:cs="Times New Roman"/>
                <w:sz w:val="24"/>
                <w:szCs w:val="24"/>
              </w:rPr>
            </w:pPr>
            <w:ins w:id="226" w:author="Unknown">
              <w:r w:rsidRPr="00785C32">
                <w:rPr>
                  <w:rFonts w:ascii="Times New Roman" w:eastAsia="Times New Roman" w:hAnsi="Times New Roman" w:cs="Times New Roman"/>
                  <w:sz w:val="24"/>
                  <w:szCs w:val="24"/>
                </w:rPr>
                <w:t>Dogs</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27" w:author="Unknown"/>
                <w:rFonts w:ascii="Times New Roman" w:eastAsia="Times New Roman" w:hAnsi="Times New Roman" w:cs="Times New Roman"/>
                <w:sz w:val="24"/>
                <w:szCs w:val="24"/>
              </w:rPr>
            </w:pPr>
            <w:ins w:id="228" w:author="Unknown">
              <w:r w:rsidRPr="00785C32">
                <w:rPr>
                  <w:rFonts w:ascii="Times New Roman" w:eastAsia="Times New Roman" w:hAnsi="Times New Roman" w:cs="Times New Roman"/>
                  <w:sz w:val="24"/>
                  <w:szCs w:val="24"/>
                </w:rPr>
                <w:t>Which plant does the Canadian flag contain?</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29" w:author="Unknown"/>
                <w:rFonts w:ascii="Times New Roman" w:eastAsia="Times New Roman" w:hAnsi="Times New Roman" w:cs="Times New Roman"/>
                <w:sz w:val="24"/>
                <w:szCs w:val="24"/>
              </w:rPr>
            </w:pPr>
            <w:ins w:id="230" w:author="Unknown">
              <w:r w:rsidRPr="00785C32">
                <w:rPr>
                  <w:rFonts w:ascii="Times New Roman" w:eastAsia="Times New Roman" w:hAnsi="Times New Roman" w:cs="Times New Roman"/>
                  <w:sz w:val="24"/>
                  <w:szCs w:val="24"/>
                </w:rPr>
                <w:t>Maple</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31" w:author="Unknown"/>
                <w:rFonts w:ascii="Times New Roman" w:eastAsia="Times New Roman" w:hAnsi="Times New Roman" w:cs="Times New Roman"/>
                <w:sz w:val="24"/>
                <w:szCs w:val="24"/>
              </w:rPr>
            </w:pPr>
            <w:ins w:id="232" w:author="Unknown">
              <w:r w:rsidRPr="00785C32">
                <w:rPr>
                  <w:rFonts w:ascii="Times New Roman" w:eastAsia="Times New Roman" w:hAnsi="Times New Roman" w:cs="Times New Roman"/>
                  <w:sz w:val="24"/>
                  <w:szCs w:val="24"/>
                </w:rPr>
                <w:t>What is the food of penguins?</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33" w:author="Unknown"/>
                <w:rFonts w:ascii="Times New Roman" w:eastAsia="Times New Roman" w:hAnsi="Times New Roman" w:cs="Times New Roman"/>
                <w:sz w:val="24"/>
                <w:szCs w:val="24"/>
              </w:rPr>
            </w:pPr>
            <w:ins w:id="234" w:author="Unknown">
              <w:r w:rsidRPr="00785C32">
                <w:rPr>
                  <w:rFonts w:ascii="Times New Roman" w:eastAsia="Times New Roman" w:hAnsi="Times New Roman" w:cs="Times New Roman"/>
                  <w:sz w:val="24"/>
                  <w:szCs w:val="24"/>
                </w:rPr>
                <w:t>Plankton</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35" w:author="Unknown"/>
                <w:rFonts w:ascii="Times New Roman" w:eastAsia="Times New Roman" w:hAnsi="Times New Roman" w:cs="Times New Roman"/>
                <w:sz w:val="24"/>
                <w:szCs w:val="24"/>
              </w:rPr>
            </w:pPr>
            <w:ins w:id="236" w:author="Unknown">
              <w:r w:rsidRPr="00785C32">
                <w:rPr>
                  <w:rFonts w:ascii="Times New Roman" w:eastAsia="Times New Roman" w:hAnsi="Times New Roman" w:cs="Times New Roman"/>
                  <w:sz w:val="24"/>
                  <w:szCs w:val="24"/>
                </w:rPr>
                <w:t>Which is the largest species of the tiger?</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37" w:author="Unknown"/>
                <w:rFonts w:ascii="Times New Roman" w:eastAsia="Times New Roman" w:hAnsi="Times New Roman" w:cs="Times New Roman"/>
                <w:sz w:val="24"/>
                <w:szCs w:val="24"/>
              </w:rPr>
            </w:pPr>
            <w:ins w:id="238" w:author="Unknown">
              <w:r w:rsidRPr="00785C32">
                <w:rPr>
                  <w:rFonts w:ascii="Times New Roman" w:eastAsia="Times New Roman" w:hAnsi="Times New Roman" w:cs="Times New Roman"/>
                  <w:sz w:val="24"/>
                  <w:szCs w:val="24"/>
                </w:rPr>
                <w:t>Siberian tiger</w:t>
              </w:r>
            </w:ins>
          </w:p>
        </w:tc>
      </w:tr>
      <w:tr w:rsidR="00785C32" w:rsidRPr="00785C32" w:rsidTr="00785C32">
        <w:trPr>
          <w:gridAfter w:val="2"/>
          <w:wAfter w:w="1681" w:type="pct"/>
          <w:tblCellSpacing w:w="0" w:type="dxa"/>
        </w:trPr>
        <w:tc>
          <w:tcPr>
            <w:tcW w:w="2091" w:type="pct"/>
            <w:gridSpan w:val="3"/>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39" w:author="Unknown"/>
                <w:rFonts w:ascii="Times New Roman" w:eastAsia="Times New Roman" w:hAnsi="Times New Roman" w:cs="Times New Roman"/>
                <w:sz w:val="24"/>
                <w:szCs w:val="24"/>
              </w:rPr>
            </w:pPr>
            <w:ins w:id="240" w:author="Unknown">
              <w:r w:rsidRPr="00785C32">
                <w:rPr>
                  <w:rFonts w:ascii="Times New Roman" w:eastAsia="Times New Roman" w:hAnsi="Times New Roman" w:cs="Times New Roman"/>
                  <w:sz w:val="24"/>
                  <w:szCs w:val="24"/>
                </w:rPr>
                <w:t>The bite of which insect causes the Lyme Disease?</w:t>
              </w:r>
            </w:ins>
          </w:p>
        </w:tc>
        <w:tc>
          <w:tcPr>
            <w:tcW w:w="1228" w:type="pct"/>
            <w:gridSpan w:val="2"/>
            <w:tcBorders>
              <w:top w:val="outset" w:sz="6" w:space="0" w:color="0066FF"/>
              <w:left w:val="outset" w:sz="6" w:space="0" w:color="0066FF"/>
              <w:bottom w:val="outset" w:sz="6" w:space="0" w:color="0066FF"/>
              <w:right w:val="outset" w:sz="6" w:space="0" w:color="0066FF"/>
            </w:tcBorders>
            <w:vAlign w:val="center"/>
            <w:hideMark/>
          </w:tcPr>
          <w:p w:rsidR="00785C32" w:rsidRPr="00785C32" w:rsidRDefault="00785C32" w:rsidP="00785C32">
            <w:pPr>
              <w:spacing w:after="0" w:line="240" w:lineRule="auto"/>
              <w:rPr>
                <w:ins w:id="241" w:author="Unknown"/>
                <w:rFonts w:ascii="Times New Roman" w:eastAsia="Times New Roman" w:hAnsi="Times New Roman" w:cs="Times New Roman"/>
                <w:sz w:val="24"/>
                <w:szCs w:val="24"/>
              </w:rPr>
            </w:pPr>
            <w:ins w:id="242" w:author="Unknown">
              <w:r w:rsidRPr="00785C32">
                <w:rPr>
                  <w:rFonts w:ascii="Times New Roman" w:eastAsia="Times New Roman" w:hAnsi="Times New Roman" w:cs="Times New Roman"/>
                  <w:sz w:val="24"/>
                  <w:szCs w:val="24"/>
                </w:rPr>
                <w:t>Deer Tick</w:t>
              </w:r>
            </w:ins>
          </w:p>
        </w:tc>
      </w:tr>
      <w:tr w:rsidR="00785C32" w:rsidRPr="00785C32" w:rsidTr="00785C32">
        <w:trPr>
          <w:gridAfter w:val="2"/>
          <w:wAfter w:w="1681" w:type="pct"/>
          <w:tblCellSpacing w:w="0" w:type="dxa"/>
        </w:trPr>
        <w:tc>
          <w:tcPr>
            <w:tcW w:w="3319" w:type="pct"/>
            <w:gridSpan w:val="5"/>
            <w:tcBorders>
              <w:top w:val="outset" w:sz="6" w:space="0" w:color="0066FF"/>
              <w:left w:val="outset" w:sz="6" w:space="0" w:color="0066FF"/>
              <w:bottom w:val="outset" w:sz="6" w:space="0" w:color="0066FF"/>
              <w:right w:val="outset" w:sz="6" w:space="0" w:color="0066FF"/>
            </w:tcBorders>
            <w:shd w:val="clear" w:color="auto" w:fill="0066FF"/>
            <w:vAlign w:val="center"/>
            <w:hideMark/>
          </w:tcPr>
          <w:p w:rsidR="00785C32" w:rsidRPr="00785C32" w:rsidRDefault="00785C32" w:rsidP="00785C32">
            <w:pPr>
              <w:spacing w:after="0" w:line="240" w:lineRule="auto"/>
              <w:jc w:val="center"/>
              <w:rPr>
                <w:ins w:id="243" w:author="Unknown"/>
                <w:rFonts w:ascii="Times New Roman" w:eastAsia="Times New Roman" w:hAnsi="Times New Roman" w:cs="Times New Roman"/>
                <w:sz w:val="24"/>
                <w:szCs w:val="24"/>
              </w:rPr>
            </w:pPr>
            <w:ins w:id="244" w:author="Unknown">
              <w:r w:rsidRPr="00785C32">
                <w:rPr>
                  <w:rFonts w:ascii="Times New Roman" w:eastAsia="Times New Roman" w:hAnsi="Times New Roman" w:cs="Times New Roman"/>
                  <w:sz w:val="24"/>
                  <w:szCs w:val="24"/>
                </w:rPr>
                <w:t> </w:t>
              </w:r>
            </w:ins>
          </w:p>
        </w:tc>
      </w:tr>
      <w:tr w:rsidR="00785C32" w:rsidRPr="00785C32" w:rsidTr="00785C3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wBefore w:w="26" w:type="pct"/>
          <w:tblCellSpacing w:w="0" w:type="dxa"/>
        </w:trPr>
        <w:tc>
          <w:tcPr>
            <w:tcW w:w="4032" w:type="pct"/>
            <w:gridSpan w:val="5"/>
            <w:vAlign w:val="center"/>
            <w:hideMark/>
          </w:tcPr>
          <w:tbl>
            <w:tblPr>
              <w:tblW w:w="4950" w:type="pct"/>
              <w:tblCellSpacing w:w="0" w:type="dxa"/>
              <w:tblCellMar>
                <w:left w:w="0" w:type="dxa"/>
                <w:right w:w="0" w:type="dxa"/>
              </w:tblCellMar>
              <w:tblLook w:val="04A0"/>
            </w:tblPr>
            <w:tblGrid>
              <w:gridCol w:w="11436"/>
            </w:tblGrid>
            <w:tr w:rsidR="00785C32" w:rsidRPr="00785C32">
              <w:trPr>
                <w:tblCellSpacing w:w="0" w:type="dxa"/>
              </w:trPr>
              <w:tc>
                <w:tcPr>
                  <w:tcW w:w="0" w:type="auto"/>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p>
              </w:tc>
            </w:tr>
          </w:tbl>
          <w:p w:rsidR="00785C32" w:rsidRPr="00785C32" w:rsidRDefault="00785C32" w:rsidP="00785C32">
            <w:pPr>
              <w:spacing w:before="150" w:after="150" w:line="240" w:lineRule="auto"/>
              <w:rPr>
                <w:rFonts w:ascii="Times New Roman" w:eastAsia="Times New Roman" w:hAnsi="Times New Roman" w:cs="Times New Roman"/>
                <w:sz w:val="24"/>
                <w:szCs w:val="24"/>
              </w:rPr>
            </w:pPr>
          </w:p>
        </w:tc>
        <w:tc>
          <w:tcPr>
            <w:tcW w:w="942" w:type="pct"/>
            <w:vMerge w:val="restart"/>
            <w:hideMark/>
          </w:tcPr>
          <w:p w:rsidR="00785C32" w:rsidRPr="00785C32" w:rsidRDefault="00785C32" w:rsidP="00785C32">
            <w:pPr>
              <w:spacing w:before="150" w:after="150" w:line="240" w:lineRule="auto"/>
              <w:rPr>
                <w:rFonts w:ascii="Times New Roman" w:eastAsia="Times New Roman" w:hAnsi="Times New Roman" w:cs="Times New Roman"/>
                <w:sz w:val="24"/>
                <w:szCs w:val="24"/>
              </w:rPr>
            </w:pPr>
          </w:p>
        </w:tc>
      </w:tr>
      <w:tr w:rsidR="00785C32" w:rsidRPr="00785C32" w:rsidTr="00785C3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wBefore w:w="26" w:type="pct"/>
          <w:tblCellSpacing w:w="0" w:type="dxa"/>
        </w:trPr>
        <w:tc>
          <w:tcPr>
            <w:tcW w:w="948" w:type="pct"/>
            <w:hideMark/>
          </w:tcPr>
          <w:p w:rsidR="00785C32" w:rsidRPr="00785C32" w:rsidRDefault="00785C32" w:rsidP="00785C32">
            <w:pPr>
              <w:pBdr>
                <w:bottom w:val="single" w:sz="6" w:space="4" w:color="EFF0F1"/>
              </w:pBdr>
              <w:spacing w:after="0" w:line="240" w:lineRule="auto"/>
              <w:outlineLvl w:val="2"/>
              <w:rPr>
                <w:ins w:id="245" w:author="Unknown"/>
                <w:rFonts w:ascii="Verdana" w:eastAsia="Times New Roman" w:hAnsi="Verdana" w:cs="Times New Roman"/>
                <w:b/>
                <w:bCs/>
                <w:color w:val="5EAC1A"/>
                <w:sz w:val="18"/>
                <w:szCs w:val="18"/>
              </w:rPr>
            </w:pPr>
            <w:ins w:id="246" w:author="Unknown">
              <w:r w:rsidRPr="00785C32">
                <w:rPr>
                  <w:rFonts w:ascii="Verdana" w:eastAsia="Times New Roman" w:hAnsi="Verdana" w:cs="Times New Roman"/>
                  <w:b/>
                  <w:bCs/>
                  <w:color w:val="5EAC1A"/>
                  <w:sz w:val="18"/>
                  <w:szCs w:val="18"/>
                </w:rPr>
                <w:t>Exercise</w:t>
              </w:r>
            </w:ins>
          </w:p>
          <w:p w:rsidR="00785C32" w:rsidRPr="00785C32" w:rsidRDefault="00785C32" w:rsidP="00785C32">
            <w:pPr>
              <w:numPr>
                <w:ilvl w:val="0"/>
                <w:numId w:val="1"/>
              </w:numPr>
              <w:pBdr>
                <w:bottom w:val="single" w:sz="6" w:space="4" w:color="EFF0F1"/>
              </w:pBdr>
              <w:spacing w:before="100" w:beforeAutospacing="1" w:after="100" w:afterAutospacing="1" w:line="240" w:lineRule="auto"/>
              <w:ind w:left="0"/>
              <w:rPr>
                <w:ins w:id="247" w:author="Unknown"/>
                <w:rFonts w:ascii="Verdana" w:eastAsia="Times New Roman" w:hAnsi="Verdana" w:cs="Times New Roman"/>
                <w:sz w:val="18"/>
                <w:szCs w:val="18"/>
              </w:rPr>
            </w:pPr>
            <w:ins w:id="248" w:author="Unknown">
              <w:r w:rsidRPr="00785C32">
                <w:rPr>
                  <w:rFonts w:ascii="Verdana" w:eastAsia="Times New Roman" w:hAnsi="Verdana" w:cs="Times New Roman"/>
                  <w:b/>
                  <w:bCs/>
                  <w:color w:val="808080"/>
                  <w:sz w:val="17"/>
                  <w:szCs w:val="17"/>
                </w:rPr>
                <w:t>Section 1</w:t>
              </w:r>
            </w:ins>
          </w:p>
          <w:p w:rsidR="00785C32" w:rsidRPr="00785C32" w:rsidRDefault="00785C32" w:rsidP="00785C32">
            <w:pPr>
              <w:spacing w:after="0" w:line="240" w:lineRule="atLeast"/>
              <w:rPr>
                <w:ins w:id="249" w:author="Unknown"/>
                <w:rFonts w:ascii="Tahoma" w:eastAsia="Times New Roman" w:hAnsi="Tahoma" w:cs="Tahoma"/>
                <w:color w:val="808080"/>
                <w:sz w:val="17"/>
                <w:szCs w:val="17"/>
              </w:rPr>
            </w:pPr>
            <w:ins w:id="250" w:author="Unknown">
              <w:r w:rsidRPr="00785C32">
                <w:rPr>
                  <w:rFonts w:ascii="Tahoma" w:eastAsia="Times New Roman" w:hAnsi="Tahoma" w:cs="Tahoma"/>
                  <w:color w:val="808080"/>
                  <w:sz w:val="17"/>
                  <w:szCs w:val="17"/>
                </w:rPr>
                <w:t>"Forgiveness is a virtue of the brave."</w:t>
              </w:r>
            </w:ins>
          </w:p>
          <w:p w:rsidR="00785C32" w:rsidRPr="00785C32" w:rsidRDefault="00785C32" w:rsidP="00785C32">
            <w:pPr>
              <w:spacing w:after="0" w:line="240" w:lineRule="atLeast"/>
              <w:rPr>
                <w:ins w:id="251" w:author="Unknown"/>
                <w:rFonts w:ascii="Tahoma" w:eastAsia="Times New Roman" w:hAnsi="Tahoma" w:cs="Tahoma"/>
                <w:color w:val="808080"/>
                <w:sz w:val="17"/>
                <w:szCs w:val="17"/>
              </w:rPr>
            </w:pPr>
            <w:ins w:id="252" w:author="Unknown">
              <w:r w:rsidRPr="00785C32">
                <w:rPr>
                  <w:rFonts w:ascii="Tahoma" w:eastAsia="Times New Roman" w:hAnsi="Tahoma" w:cs="Tahoma"/>
                  <w:color w:val="808080"/>
                  <w:sz w:val="17"/>
                  <w:szCs w:val="17"/>
                </w:rPr>
                <w:t xml:space="preserve">- </w:t>
              </w:r>
              <w:proofErr w:type="spellStart"/>
              <w:r w:rsidRPr="00785C32">
                <w:rPr>
                  <w:rFonts w:ascii="Tahoma" w:eastAsia="Times New Roman" w:hAnsi="Tahoma" w:cs="Tahoma"/>
                  <w:color w:val="808080"/>
                  <w:sz w:val="17"/>
                  <w:szCs w:val="17"/>
                </w:rPr>
                <w:t>Indira</w:t>
              </w:r>
              <w:proofErr w:type="spellEnd"/>
              <w:r w:rsidRPr="00785C32">
                <w:rPr>
                  <w:rFonts w:ascii="Tahoma" w:eastAsia="Times New Roman" w:hAnsi="Tahoma" w:cs="Tahoma"/>
                  <w:color w:val="808080"/>
                  <w:sz w:val="17"/>
                  <w:szCs w:val="17"/>
                </w:rPr>
                <w:t xml:space="preserve"> Gandhi</w:t>
              </w:r>
            </w:ins>
          </w:p>
        </w:tc>
        <w:tc>
          <w:tcPr>
            <w:tcW w:w="3084" w:type="pct"/>
            <w:gridSpan w:val="4"/>
            <w:tcMar>
              <w:top w:w="0" w:type="dxa"/>
              <w:left w:w="143" w:type="dxa"/>
              <w:bottom w:w="0" w:type="dxa"/>
              <w:right w:w="143" w:type="dxa"/>
            </w:tcMar>
            <w:hideMark/>
          </w:tcPr>
          <w:tbl>
            <w:tblPr>
              <w:tblW w:w="8550" w:type="dxa"/>
              <w:tblCellSpacing w:w="0" w:type="dxa"/>
              <w:tblCellMar>
                <w:left w:w="0" w:type="dxa"/>
                <w:right w:w="0" w:type="dxa"/>
              </w:tblCellMar>
              <w:tblLook w:val="04A0"/>
            </w:tblPr>
            <w:tblGrid>
              <w:gridCol w:w="8550"/>
            </w:tblGrid>
            <w:tr w:rsidR="00785C32" w:rsidRPr="00785C32" w:rsidTr="00785C32">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t>1. 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Who invented the BALLPOINT PEN?</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7495"/>
                        </w:tblGrid>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5"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Biro Brothers</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6"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Waterman Brothers</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7"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proofErr w:type="spellStart"/>
                              <w:r w:rsidRPr="00785C32">
                                <w:rPr>
                                  <w:rFonts w:ascii="Verdana" w:eastAsia="Times New Roman" w:hAnsi="Verdana" w:cs="Times New Roman"/>
                                  <w:sz w:val="18"/>
                                  <w:szCs w:val="18"/>
                                </w:rPr>
                                <w:t>Bicc</w:t>
                              </w:r>
                              <w:proofErr w:type="spellEnd"/>
                              <w:r w:rsidRPr="00785C32">
                                <w:rPr>
                                  <w:rFonts w:ascii="Verdana" w:eastAsia="Times New Roman" w:hAnsi="Verdana" w:cs="Times New Roman"/>
                                  <w:sz w:val="18"/>
                                  <w:szCs w:val="18"/>
                                </w:rPr>
                                <w:t xml:space="preserve"> Brothers</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8"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Write Brothers</w:t>
                              </w:r>
                            </w:p>
                          </w:tc>
                        </w:tr>
                      </w:tbl>
                      <w:p w:rsidR="00785C32" w:rsidRPr="00785C32" w:rsidRDefault="00785C32" w:rsidP="00785C32">
                        <w:pPr>
                          <w:shd w:val="clear" w:color="auto" w:fill="FCFCFC"/>
                          <w:spacing w:after="0" w:line="240" w:lineRule="auto"/>
                          <w:rPr>
                            <w:rFonts w:ascii="Verdana" w:eastAsia="Times New Roman" w:hAnsi="Verdana" w:cs="Times New Roman"/>
                            <w:b/>
                            <w:bCs/>
                            <w:color w:val="808080"/>
                            <w:sz w:val="17"/>
                            <w:szCs w:val="17"/>
                          </w:rPr>
                        </w:pPr>
                        <w:hyperlink r:id="rId9" w:history="1">
                          <w:r w:rsidRPr="00785C32">
                            <w:rPr>
                              <w:rFonts w:ascii="Verdana" w:eastAsia="Times New Roman" w:hAnsi="Verdana" w:cs="Times New Roman"/>
                              <w:b/>
                              <w:bCs/>
                              <w:color w:val="269BC6"/>
                              <w:sz w:val="17"/>
                            </w:rPr>
                            <w:t>Answer &amp; Explanation</w:t>
                          </w:r>
                        </w:hyperlink>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Answer:</w:t>
                        </w:r>
                        <w:r w:rsidRPr="00785C32">
                          <w:rPr>
                            <w:rFonts w:ascii="Verdana" w:eastAsia="Times New Roman" w:hAnsi="Verdana" w:cs="Times New Roman"/>
                            <w:sz w:val="18"/>
                          </w:rPr>
                          <w:t> </w:t>
                        </w:r>
                        <w:r w:rsidRPr="00785C32">
                          <w:rPr>
                            <w:rFonts w:ascii="Verdana" w:eastAsia="Times New Roman" w:hAnsi="Verdana" w:cs="Times New Roman"/>
                            <w:sz w:val="18"/>
                            <w:szCs w:val="18"/>
                          </w:rPr>
                          <w:t>Option</w:t>
                        </w:r>
                        <w:r w:rsidRPr="00785C32">
                          <w:rPr>
                            <w:rFonts w:ascii="Verdana" w:eastAsia="Times New Roman" w:hAnsi="Verdana" w:cs="Times New Roman"/>
                            <w:sz w:val="18"/>
                          </w:rPr>
                          <w:t> </w:t>
                        </w:r>
                        <w:r w:rsidRPr="00785C32">
                          <w:rPr>
                            <w:rFonts w:ascii="Verdana" w:eastAsia="Times New Roman" w:hAnsi="Verdana" w:cs="Times New Roman"/>
                            <w:b/>
                            <w:bCs/>
                            <w:sz w:val="18"/>
                            <w:szCs w:val="18"/>
                          </w:rPr>
                          <w:t>A</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Explanation:</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The Hungarian brothers, Laszlo and George Biro, made the first ball point pen in 1894. It followed the first workable fountain pen which was invented by L.E. Waterman in 1884.</w:t>
                        </w:r>
                      </w:p>
                      <w:p w:rsidR="00785C32" w:rsidRPr="00785C32" w:rsidRDefault="00785C32" w:rsidP="00785C32">
                        <w:pPr>
                          <w:spacing w:after="150" w:line="240" w:lineRule="auto"/>
                          <w:rPr>
                            <w:rFonts w:ascii="Arial" w:eastAsia="Times New Roman" w:hAnsi="Arial" w:cs="Arial"/>
                            <w:sz w:val="18"/>
                            <w:szCs w:val="18"/>
                          </w:rPr>
                        </w:pPr>
                        <w:hyperlink r:id="rId10" w:history="1">
                          <w:r w:rsidRPr="00785C32">
                            <w:rPr>
                              <w:rFonts w:ascii="Arial" w:eastAsia="Times New Roman" w:hAnsi="Arial" w:cs="Arial"/>
                              <w:color w:val="269BC6"/>
                              <w:sz w:val="18"/>
                            </w:rPr>
                            <w:t>View Answer</w:t>
                          </w:r>
                        </w:hyperlink>
                        <w:r w:rsidRPr="00785C32">
                          <w:rPr>
                            <w:rFonts w:ascii="Arial" w:eastAsia="Times New Roman" w:hAnsi="Arial" w:cs="Arial"/>
                            <w:sz w:val="18"/>
                          </w:rPr>
                          <w:t> </w:t>
                        </w:r>
                        <w:hyperlink r:id="rId11" w:history="1">
                          <w:r w:rsidRPr="00785C32">
                            <w:rPr>
                              <w:rFonts w:ascii="Arial" w:eastAsia="Times New Roman" w:hAnsi="Arial" w:cs="Arial"/>
                              <w:color w:val="269BC6"/>
                              <w:sz w:val="18"/>
                            </w:rPr>
                            <w:t>Workspace</w:t>
                          </w:r>
                        </w:hyperlink>
                        <w:r w:rsidRPr="00785C32">
                          <w:rPr>
                            <w:rFonts w:ascii="Arial" w:eastAsia="Times New Roman" w:hAnsi="Arial" w:cs="Arial"/>
                            <w:sz w:val="18"/>
                          </w:rPr>
                          <w:t> </w:t>
                        </w:r>
                        <w:hyperlink r:id="rId12" w:history="1">
                          <w:r w:rsidRPr="00785C32">
                            <w:rPr>
                              <w:rFonts w:ascii="Arial" w:eastAsia="Times New Roman" w:hAnsi="Arial" w:cs="Arial"/>
                              <w:color w:val="269BC6"/>
                              <w:sz w:val="18"/>
                            </w:rPr>
                            <w:t>Report</w:t>
                          </w:r>
                        </w:hyperlink>
                        <w:r w:rsidRPr="00785C32">
                          <w:rPr>
                            <w:rFonts w:ascii="Arial" w:eastAsia="Times New Roman" w:hAnsi="Arial" w:cs="Arial"/>
                            <w:sz w:val="18"/>
                          </w:rPr>
                          <w:t> </w:t>
                        </w:r>
                        <w:hyperlink r:id="rId13" w:history="1">
                          <w:r w:rsidRPr="00785C32">
                            <w:rPr>
                              <w:rFonts w:ascii="Arial" w:eastAsia="Times New Roman" w:hAnsi="Arial" w:cs="Arial"/>
                              <w:color w:val="269BC6"/>
                              <w:sz w:val="18"/>
                            </w:rPr>
                            <w:t>Discuss in Forum</w:t>
                          </w:r>
                        </w:hyperlink>
                      </w:p>
                    </w:tc>
                  </w:tr>
                </w:tbl>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pict>
                      <v:rect id="_x0000_i1025"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t>2. 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In which decade was the first solid state integrated circuit demonstrated?</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465"/>
                          <w:gridCol w:w="575"/>
                          <w:gridCol w:w="3465"/>
                        </w:tblGrid>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14"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1950s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15"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1960s</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16"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1970s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17"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1980s</w:t>
                              </w:r>
                            </w:p>
                          </w:tc>
                        </w:tr>
                      </w:tbl>
                      <w:p w:rsidR="00785C32" w:rsidRPr="00785C32" w:rsidRDefault="00785C32" w:rsidP="00785C32">
                        <w:pPr>
                          <w:shd w:val="clear" w:color="auto" w:fill="FCFCFC"/>
                          <w:spacing w:after="0" w:line="240" w:lineRule="auto"/>
                          <w:rPr>
                            <w:rFonts w:ascii="Verdana" w:eastAsia="Times New Roman" w:hAnsi="Verdana" w:cs="Times New Roman"/>
                            <w:b/>
                            <w:bCs/>
                            <w:color w:val="808080"/>
                            <w:sz w:val="17"/>
                            <w:szCs w:val="17"/>
                          </w:rPr>
                        </w:pPr>
                        <w:hyperlink r:id="rId18" w:history="1">
                          <w:r w:rsidRPr="00785C32">
                            <w:rPr>
                              <w:rFonts w:ascii="Verdana" w:eastAsia="Times New Roman" w:hAnsi="Verdana" w:cs="Times New Roman"/>
                              <w:b/>
                              <w:bCs/>
                              <w:color w:val="269BC6"/>
                              <w:sz w:val="17"/>
                            </w:rPr>
                            <w:t>Answer &amp; Explanation</w:t>
                          </w:r>
                        </w:hyperlink>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Answer:</w:t>
                        </w:r>
                        <w:r w:rsidRPr="00785C32">
                          <w:rPr>
                            <w:rFonts w:ascii="Verdana" w:eastAsia="Times New Roman" w:hAnsi="Verdana" w:cs="Times New Roman"/>
                            <w:sz w:val="18"/>
                          </w:rPr>
                          <w:t> </w:t>
                        </w:r>
                        <w:r w:rsidRPr="00785C32">
                          <w:rPr>
                            <w:rFonts w:ascii="Verdana" w:eastAsia="Times New Roman" w:hAnsi="Verdana" w:cs="Times New Roman"/>
                            <w:sz w:val="18"/>
                            <w:szCs w:val="18"/>
                          </w:rPr>
                          <w:t>Option</w:t>
                        </w:r>
                        <w:r w:rsidRPr="00785C32">
                          <w:rPr>
                            <w:rFonts w:ascii="Verdana" w:eastAsia="Times New Roman" w:hAnsi="Verdana" w:cs="Times New Roman"/>
                            <w:sz w:val="18"/>
                          </w:rPr>
                          <w:t> </w:t>
                        </w:r>
                        <w:r w:rsidRPr="00785C32">
                          <w:rPr>
                            <w:rFonts w:ascii="Verdana" w:eastAsia="Times New Roman" w:hAnsi="Verdana" w:cs="Times New Roman"/>
                            <w:b/>
                            <w:bCs/>
                            <w:sz w:val="18"/>
                            <w:szCs w:val="18"/>
                          </w:rPr>
                          <w:t>A</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lastRenderedPageBreak/>
                          <w:t>Explanation:</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 xml:space="preserve">On September 12, 1958, Jack </w:t>
                        </w:r>
                        <w:proofErr w:type="spellStart"/>
                        <w:r w:rsidRPr="00785C32">
                          <w:rPr>
                            <w:rFonts w:ascii="Verdana" w:eastAsia="Times New Roman" w:hAnsi="Verdana" w:cs="Times New Roman"/>
                            <w:sz w:val="18"/>
                            <w:szCs w:val="18"/>
                          </w:rPr>
                          <w:t>Kilby</w:t>
                        </w:r>
                        <w:proofErr w:type="spellEnd"/>
                        <w:r w:rsidRPr="00785C32">
                          <w:rPr>
                            <w:rFonts w:ascii="Verdana" w:eastAsia="Times New Roman" w:hAnsi="Verdana" w:cs="Times New Roman"/>
                            <w:sz w:val="18"/>
                            <w:szCs w:val="18"/>
                          </w:rPr>
                          <w:t xml:space="preserve"> demonstrated the first working IC while working for Texas Instruments, although the U.S. patent office awarded the first patent for an integrated circuit to Robert </w:t>
                        </w:r>
                        <w:proofErr w:type="spellStart"/>
                        <w:r w:rsidRPr="00785C32">
                          <w:rPr>
                            <w:rFonts w:ascii="Verdana" w:eastAsia="Times New Roman" w:hAnsi="Verdana" w:cs="Times New Roman"/>
                            <w:sz w:val="18"/>
                            <w:szCs w:val="18"/>
                          </w:rPr>
                          <w:t>Noyce</w:t>
                        </w:r>
                        <w:proofErr w:type="spellEnd"/>
                        <w:r w:rsidRPr="00785C32">
                          <w:rPr>
                            <w:rFonts w:ascii="Verdana" w:eastAsia="Times New Roman" w:hAnsi="Verdana" w:cs="Times New Roman"/>
                            <w:sz w:val="18"/>
                            <w:szCs w:val="18"/>
                          </w:rPr>
                          <w:t xml:space="preserve"> of Fairchild.</w:t>
                        </w:r>
                      </w:p>
                      <w:p w:rsidR="00785C32" w:rsidRPr="00785C32" w:rsidRDefault="00785C32" w:rsidP="00785C32">
                        <w:pPr>
                          <w:spacing w:after="150" w:line="240" w:lineRule="auto"/>
                          <w:rPr>
                            <w:rFonts w:ascii="Arial" w:eastAsia="Times New Roman" w:hAnsi="Arial" w:cs="Arial"/>
                            <w:sz w:val="18"/>
                            <w:szCs w:val="18"/>
                          </w:rPr>
                        </w:pPr>
                        <w:hyperlink r:id="rId19" w:history="1">
                          <w:r w:rsidRPr="00785C32">
                            <w:rPr>
                              <w:rFonts w:ascii="Arial" w:eastAsia="Times New Roman" w:hAnsi="Arial" w:cs="Arial"/>
                              <w:color w:val="269BC6"/>
                              <w:sz w:val="18"/>
                            </w:rPr>
                            <w:t>View Answer</w:t>
                          </w:r>
                        </w:hyperlink>
                        <w:r w:rsidRPr="00785C32">
                          <w:rPr>
                            <w:rFonts w:ascii="Arial" w:eastAsia="Times New Roman" w:hAnsi="Arial" w:cs="Arial"/>
                            <w:sz w:val="18"/>
                          </w:rPr>
                          <w:t> </w:t>
                        </w:r>
                        <w:hyperlink r:id="rId20" w:history="1">
                          <w:r w:rsidRPr="00785C32">
                            <w:rPr>
                              <w:rFonts w:ascii="Arial" w:eastAsia="Times New Roman" w:hAnsi="Arial" w:cs="Arial"/>
                              <w:color w:val="269BC6"/>
                              <w:sz w:val="18"/>
                            </w:rPr>
                            <w:t>Workspace</w:t>
                          </w:r>
                        </w:hyperlink>
                        <w:r w:rsidRPr="00785C32">
                          <w:rPr>
                            <w:rFonts w:ascii="Arial" w:eastAsia="Times New Roman" w:hAnsi="Arial" w:cs="Arial"/>
                            <w:sz w:val="18"/>
                          </w:rPr>
                          <w:t> </w:t>
                        </w:r>
                        <w:hyperlink r:id="rId21" w:history="1">
                          <w:r w:rsidRPr="00785C32">
                            <w:rPr>
                              <w:rFonts w:ascii="Arial" w:eastAsia="Times New Roman" w:hAnsi="Arial" w:cs="Arial"/>
                              <w:color w:val="269BC6"/>
                              <w:sz w:val="18"/>
                            </w:rPr>
                            <w:t>Report</w:t>
                          </w:r>
                        </w:hyperlink>
                        <w:r w:rsidRPr="00785C32">
                          <w:rPr>
                            <w:rFonts w:ascii="Arial" w:eastAsia="Times New Roman" w:hAnsi="Arial" w:cs="Arial"/>
                            <w:sz w:val="18"/>
                          </w:rPr>
                          <w:t> </w:t>
                        </w:r>
                        <w:hyperlink r:id="rId22" w:history="1">
                          <w:r w:rsidRPr="00785C32">
                            <w:rPr>
                              <w:rFonts w:ascii="Arial" w:eastAsia="Times New Roman" w:hAnsi="Arial" w:cs="Arial"/>
                              <w:color w:val="269BC6"/>
                              <w:sz w:val="18"/>
                            </w:rPr>
                            <w:t>Discuss in Forum</w:t>
                          </w:r>
                        </w:hyperlink>
                      </w:p>
                    </w:tc>
                  </w:tr>
                </w:tbl>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lastRenderedPageBreak/>
                    <w:pict>
                      <v:rect id="_x0000_i1026"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t>3. 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What J. B. Dunlop invented?</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7495"/>
                        </w:tblGrid>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23"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Pneumatic rubber tire</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24"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Automobile wheel rim</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25"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Rubber boot</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26"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Model airplanes</w:t>
                              </w:r>
                            </w:p>
                          </w:tc>
                        </w:tr>
                      </w:tbl>
                      <w:p w:rsidR="00785C32" w:rsidRPr="00785C32" w:rsidRDefault="00785C32" w:rsidP="00785C32">
                        <w:pPr>
                          <w:shd w:val="clear" w:color="auto" w:fill="FCFCFC"/>
                          <w:spacing w:after="0" w:line="240" w:lineRule="auto"/>
                          <w:rPr>
                            <w:rFonts w:ascii="Verdana" w:eastAsia="Times New Roman" w:hAnsi="Verdana" w:cs="Times New Roman"/>
                            <w:b/>
                            <w:bCs/>
                            <w:color w:val="808080"/>
                            <w:sz w:val="17"/>
                            <w:szCs w:val="17"/>
                          </w:rPr>
                        </w:pPr>
                        <w:hyperlink r:id="rId27" w:history="1">
                          <w:r w:rsidRPr="00785C32">
                            <w:rPr>
                              <w:rFonts w:ascii="Verdana" w:eastAsia="Times New Roman" w:hAnsi="Verdana" w:cs="Times New Roman"/>
                              <w:b/>
                              <w:bCs/>
                              <w:color w:val="269BC6"/>
                              <w:sz w:val="17"/>
                            </w:rPr>
                            <w:t>Answer &amp; Explanation</w:t>
                          </w:r>
                        </w:hyperlink>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Answer:</w:t>
                        </w:r>
                        <w:r w:rsidRPr="00785C32">
                          <w:rPr>
                            <w:rFonts w:ascii="Verdana" w:eastAsia="Times New Roman" w:hAnsi="Verdana" w:cs="Times New Roman"/>
                            <w:sz w:val="18"/>
                          </w:rPr>
                          <w:t> </w:t>
                        </w:r>
                        <w:r w:rsidRPr="00785C32">
                          <w:rPr>
                            <w:rFonts w:ascii="Verdana" w:eastAsia="Times New Roman" w:hAnsi="Verdana" w:cs="Times New Roman"/>
                            <w:sz w:val="18"/>
                            <w:szCs w:val="18"/>
                          </w:rPr>
                          <w:t>Option</w:t>
                        </w:r>
                        <w:r w:rsidRPr="00785C32">
                          <w:rPr>
                            <w:rFonts w:ascii="Verdana" w:eastAsia="Times New Roman" w:hAnsi="Verdana" w:cs="Times New Roman"/>
                            <w:sz w:val="18"/>
                          </w:rPr>
                          <w:t> </w:t>
                        </w:r>
                        <w:r w:rsidRPr="00785C32">
                          <w:rPr>
                            <w:rFonts w:ascii="Verdana" w:eastAsia="Times New Roman" w:hAnsi="Verdana" w:cs="Times New Roman"/>
                            <w:b/>
                            <w:bCs/>
                            <w:sz w:val="18"/>
                            <w:szCs w:val="18"/>
                          </w:rPr>
                          <w:t>A</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Explanation:</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 xml:space="preserve">John Boyd Dunlop, a veterinary surgeon, invented the pneumatic </w:t>
                        </w:r>
                        <w:proofErr w:type="spellStart"/>
                        <w:r w:rsidRPr="00785C32">
                          <w:rPr>
                            <w:rFonts w:ascii="Verdana" w:eastAsia="Times New Roman" w:hAnsi="Verdana" w:cs="Times New Roman"/>
                            <w:sz w:val="18"/>
                            <w:szCs w:val="18"/>
                          </w:rPr>
                          <w:t>tyre</w:t>
                        </w:r>
                        <w:proofErr w:type="spellEnd"/>
                        <w:r w:rsidRPr="00785C32">
                          <w:rPr>
                            <w:rFonts w:ascii="Verdana" w:eastAsia="Times New Roman" w:hAnsi="Verdana" w:cs="Times New Roman"/>
                            <w:sz w:val="18"/>
                            <w:szCs w:val="18"/>
                          </w:rPr>
                          <w:t xml:space="preserve"> in 1887.</w:t>
                        </w:r>
                      </w:p>
                      <w:p w:rsidR="00785C32" w:rsidRPr="00785C32" w:rsidRDefault="00785C32" w:rsidP="00785C32">
                        <w:pPr>
                          <w:spacing w:after="150" w:line="240" w:lineRule="auto"/>
                          <w:rPr>
                            <w:rFonts w:ascii="Arial" w:eastAsia="Times New Roman" w:hAnsi="Arial" w:cs="Arial"/>
                            <w:sz w:val="18"/>
                            <w:szCs w:val="18"/>
                          </w:rPr>
                        </w:pPr>
                        <w:hyperlink r:id="rId28" w:history="1">
                          <w:r w:rsidRPr="00785C32">
                            <w:rPr>
                              <w:rFonts w:ascii="Arial" w:eastAsia="Times New Roman" w:hAnsi="Arial" w:cs="Arial"/>
                              <w:color w:val="269BC6"/>
                              <w:sz w:val="18"/>
                            </w:rPr>
                            <w:t>View Answer</w:t>
                          </w:r>
                        </w:hyperlink>
                        <w:r w:rsidRPr="00785C32">
                          <w:rPr>
                            <w:rFonts w:ascii="Arial" w:eastAsia="Times New Roman" w:hAnsi="Arial" w:cs="Arial"/>
                            <w:sz w:val="18"/>
                          </w:rPr>
                          <w:t> </w:t>
                        </w:r>
                        <w:hyperlink r:id="rId29" w:history="1">
                          <w:r w:rsidRPr="00785C32">
                            <w:rPr>
                              <w:rFonts w:ascii="Arial" w:eastAsia="Times New Roman" w:hAnsi="Arial" w:cs="Arial"/>
                              <w:color w:val="269BC6"/>
                              <w:sz w:val="18"/>
                            </w:rPr>
                            <w:t>Workspace</w:t>
                          </w:r>
                        </w:hyperlink>
                        <w:r w:rsidRPr="00785C32">
                          <w:rPr>
                            <w:rFonts w:ascii="Arial" w:eastAsia="Times New Roman" w:hAnsi="Arial" w:cs="Arial"/>
                            <w:sz w:val="18"/>
                          </w:rPr>
                          <w:t> </w:t>
                        </w:r>
                        <w:hyperlink r:id="rId30" w:history="1">
                          <w:r w:rsidRPr="00785C32">
                            <w:rPr>
                              <w:rFonts w:ascii="Arial" w:eastAsia="Times New Roman" w:hAnsi="Arial" w:cs="Arial"/>
                              <w:color w:val="269BC6"/>
                              <w:sz w:val="18"/>
                            </w:rPr>
                            <w:t>Report</w:t>
                          </w:r>
                        </w:hyperlink>
                        <w:r w:rsidRPr="00785C32">
                          <w:rPr>
                            <w:rFonts w:ascii="Arial" w:eastAsia="Times New Roman" w:hAnsi="Arial" w:cs="Arial"/>
                            <w:sz w:val="18"/>
                          </w:rPr>
                          <w:t> </w:t>
                        </w:r>
                        <w:hyperlink r:id="rId31" w:history="1">
                          <w:r w:rsidRPr="00785C32">
                            <w:rPr>
                              <w:rFonts w:ascii="Arial" w:eastAsia="Times New Roman" w:hAnsi="Arial" w:cs="Arial"/>
                              <w:color w:val="269BC6"/>
                              <w:sz w:val="18"/>
                            </w:rPr>
                            <w:t>Discuss in Forum</w:t>
                          </w:r>
                        </w:hyperlink>
                      </w:p>
                    </w:tc>
                  </w:tr>
                </w:tbl>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pict>
                      <v:rect id="_x0000_i1027"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t>4. 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Which scientist discovered the radioactive element radium?</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7495"/>
                        </w:tblGrid>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32"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Isaac Newton</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33"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Albert Einstein</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34"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Benjamin Franklin</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35"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Marie Curie</w:t>
                              </w:r>
                            </w:p>
                          </w:tc>
                        </w:tr>
                      </w:tbl>
                      <w:p w:rsidR="00785C32" w:rsidRPr="00785C32" w:rsidRDefault="00785C32" w:rsidP="00785C32">
                        <w:pPr>
                          <w:shd w:val="clear" w:color="auto" w:fill="FCFCFC"/>
                          <w:spacing w:after="0" w:line="240" w:lineRule="auto"/>
                          <w:rPr>
                            <w:rFonts w:ascii="Verdana" w:eastAsia="Times New Roman" w:hAnsi="Verdana" w:cs="Times New Roman"/>
                            <w:b/>
                            <w:bCs/>
                            <w:color w:val="808080"/>
                            <w:sz w:val="17"/>
                            <w:szCs w:val="17"/>
                          </w:rPr>
                        </w:pPr>
                        <w:hyperlink r:id="rId36" w:history="1">
                          <w:r w:rsidRPr="00785C32">
                            <w:rPr>
                              <w:rFonts w:ascii="Verdana" w:eastAsia="Times New Roman" w:hAnsi="Verdana" w:cs="Times New Roman"/>
                              <w:b/>
                              <w:bCs/>
                              <w:color w:val="269BC6"/>
                              <w:sz w:val="17"/>
                            </w:rPr>
                            <w:t>Answer &amp; Explanation</w:t>
                          </w:r>
                        </w:hyperlink>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Answer:</w:t>
                        </w:r>
                        <w:r w:rsidRPr="00785C32">
                          <w:rPr>
                            <w:rFonts w:ascii="Verdana" w:eastAsia="Times New Roman" w:hAnsi="Verdana" w:cs="Times New Roman"/>
                            <w:sz w:val="18"/>
                          </w:rPr>
                          <w:t> </w:t>
                        </w:r>
                        <w:r w:rsidRPr="00785C32">
                          <w:rPr>
                            <w:rFonts w:ascii="Verdana" w:eastAsia="Times New Roman" w:hAnsi="Verdana" w:cs="Times New Roman"/>
                            <w:sz w:val="18"/>
                            <w:szCs w:val="18"/>
                          </w:rPr>
                          <w:t>Option</w:t>
                        </w:r>
                        <w:r w:rsidRPr="00785C32">
                          <w:rPr>
                            <w:rFonts w:ascii="Verdana" w:eastAsia="Times New Roman" w:hAnsi="Verdana" w:cs="Times New Roman"/>
                            <w:sz w:val="18"/>
                          </w:rPr>
                          <w:t> </w:t>
                        </w:r>
                        <w:r w:rsidRPr="00785C32">
                          <w:rPr>
                            <w:rFonts w:ascii="Verdana" w:eastAsia="Times New Roman" w:hAnsi="Verdana" w:cs="Times New Roman"/>
                            <w:b/>
                            <w:bCs/>
                            <w:sz w:val="18"/>
                            <w:szCs w:val="18"/>
                          </w:rPr>
                          <w:t>D</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Explanation:</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No answer description available for this question.</w:t>
                        </w:r>
                        <w:r w:rsidRPr="00785C32">
                          <w:rPr>
                            <w:rFonts w:ascii="Verdana" w:eastAsia="Times New Roman" w:hAnsi="Verdana" w:cs="Times New Roman"/>
                            <w:sz w:val="18"/>
                          </w:rPr>
                          <w:t> </w:t>
                        </w:r>
                        <w:hyperlink r:id="rId37" w:history="1">
                          <w:r w:rsidRPr="00785C32">
                            <w:rPr>
                              <w:rFonts w:ascii="Verdana" w:eastAsia="Times New Roman" w:hAnsi="Verdana" w:cs="Times New Roman"/>
                              <w:b/>
                              <w:bCs/>
                              <w:color w:val="269BC6"/>
                              <w:sz w:val="18"/>
                            </w:rPr>
                            <w:t>Let us discuss</w:t>
                          </w:r>
                        </w:hyperlink>
                        <w:r w:rsidRPr="00785C32">
                          <w:rPr>
                            <w:rFonts w:ascii="Verdana" w:eastAsia="Times New Roman" w:hAnsi="Verdana" w:cs="Times New Roman"/>
                            <w:sz w:val="18"/>
                            <w:szCs w:val="18"/>
                          </w:rPr>
                          <w:t>.</w:t>
                        </w:r>
                      </w:p>
                      <w:p w:rsidR="00785C32" w:rsidRPr="00785C32" w:rsidRDefault="00785C32" w:rsidP="00785C32">
                        <w:pPr>
                          <w:spacing w:after="150" w:line="240" w:lineRule="auto"/>
                          <w:rPr>
                            <w:rFonts w:ascii="Arial" w:eastAsia="Times New Roman" w:hAnsi="Arial" w:cs="Arial"/>
                            <w:sz w:val="18"/>
                            <w:szCs w:val="18"/>
                          </w:rPr>
                        </w:pPr>
                        <w:hyperlink r:id="rId38" w:history="1">
                          <w:r w:rsidRPr="00785C32">
                            <w:rPr>
                              <w:rFonts w:ascii="Arial" w:eastAsia="Times New Roman" w:hAnsi="Arial" w:cs="Arial"/>
                              <w:color w:val="269BC6"/>
                              <w:sz w:val="18"/>
                            </w:rPr>
                            <w:t>View Answer</w:t>
                          </w:r>
                        </w:hyperlink>
                        <w:r w:rsidRPr="00785C32">
                          <w:rPr>
                            <w:rFonts w:ascii="Arial" w:eastAsia="Times New Roman" w:hAnsi="Arial" w:cs="Arial"/>
                            <w:sz w:val="18"/>
                          </w:rPr>
                          <w:t> </w:t>
                        </w:r>
                        <w:hyperlink r:id="rId39" w:history="1">
                          <w:r w:rsidRPr="00785C32">
                            <w:rPr>
                              <w:rFonts w:ascii="Arial" w:eastAsia="Times New Roman" w:hAnsi="Arial" w:cs="Arial"/>
                              <w:color w:val="269BC6"/>
                              <w:sz w:val="18"/>
                            </w:rPr>
                            <w:t>Workspace</w:t>
                          </w:r>
                        </w:hyperlink>
                        <w:r w:rsidRPr="00785C32">
                          <w:rPr>
                            <w:rFonts w:ascii="Arial" w:eastAsia="Times New Roman" w:hAnsi="Arial" w:cs="Arial"/>
                            <w:sz w:val="18"/>
                          </w:rPr>
                          <w:t> </w:t>
                        </w:r>
                        <w:hyperlink r:id="rId40" w:history="1">
                          <w:r w:rsidRPr="00785C32">
                            <w:rPr>
                              <w:rFonts w:ascii="Arial" w:eastAsia="Times New Roman" w:hAnsi="Arial" w:cs="Arial"/>
                              <w:color w:val="269BC6"/>
                              <w:sz w:val="18"/>
                            </w:rPr>
                            <w:t>Report</w:t>
                          </w:r>
                        </w:hyperlink>
                        <w:r w:rsidRPr="00785C32">
                          <w:rPr>
                            <w:rFonts w:ascii="Arial" w:eastAsia="Times New Roman" w:hAnsi="Arial" w:cs="Arial"/>
                            <w:sz w:val="18"/>
                          </w:rPr>
                          <w:t> </w:t>
                        </w:r>
                        <w:hyperlink r:id="rId41" w:history="1">
                          <w:r w:rsidRPr="00785C32">
                            <w:rPr>
                              <w:rFonts w:ascii="Arial" w:eastAsia="Times New Roman" w:hAnsi="Arial" w:cs="Arial"/>
                              <w:color w:val="269BC6"/>
                              <w:sz w:val="18"/>
                            </w:rPr>
                            <w:t>Discuss in Forum</w:t>
                          </w:r>
                        </w:hyperlink>
                      </w:p>
                    </w:tc>
                  </w:tr>
                </w:tbl>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lastRenderedPageBreak/>
                    <w:pict>
                      <v:rect id="_x0000_i1028"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t>5. 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When was barb wire patented?</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465"/>
                          <w:gridCol w:w="575"/>
                          <w:gridCol w:w="3465"/>
                        </w:tblGrid>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42"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1874</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43"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1840</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44"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1895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45"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1900</w:t>
                              </w:r>
                            </w:p>
                          </w:tc>
                        </w:tr>
                      </w:tbl>
                      <w:p w:rsidR="00785C32" w:rsidRPr="00785C32" w:rsidRDefault="00785C32" w:rsidP="00785C32">
                        <w:pPr>
                          <w:spacing w:after="150" w:line="240" w:lineRule="auto"/>
                          <w:rPr>
                            <w:rFonts w:ascii="Arial" w:eastAsia="Times New Roman" w:hAnsi="Arial" w:cs="Arial"/>
                            <w:sz w:val="18"/>
                            <w:szCs w:val="18"/>
                          </w:rPr>
                        </w:pPr>
                        <w:hyperlink r:id="rId46" w:history="1">
                          <w:r w:rsidRPr="00785C32">
                            <w:rPr>
                              <w:rFonts w:ascii="Arial" w:eastAsia="Times New Roman" w:hAnsi="Arial" w:cs="Arial"/>
                              <w:color w:val="269BC6"/>
                              <w:sz w:val="18"/>
                            </w:rPr>
                            <w:t>View Answer</w:t>
                          </w:r>
                        </w:hyperlink>
                        <w:r w:rsidRPr="00785C32">
                          <w:rPr>
                            <w:rFonts w:ascii="Arial" w:eastAsia="Times New Roman" w:hAnsi="Arial" w:cs="Arial"/>
                            <w:sz w:val="18"/>
                          </w:rPr>
                          <w:t> </w:t>
                        </w:r>
                        <w:hyperlink r:id="rId47" w:history="1">
                          <w:r w:rsidRPr="00785C32">
                            <w:rPr>
                              <w:rFonts w:ascii="Arial" w:eastAsia="Times New Roman" w:hAnsi="Arial" w:cs="Arial"/>
                              <w:color w:val="269BC6"/>
                              <w:sz w:val="18"/>
                            </w:rPr>
                            <w:t>Workspace</w:t>
                          </w:r>
                        </w:hyperlink>
                        <w:r w:rsidRPr="00785C32">
                          <w:rPr>
                            <w:rFonts w:ascii="Arial" w:eastAsia="Times New Roman" w:hAnsi="Arial" w:cs="Arial"/>
                            <w:sz w:val="18"/>
                          </w:rPr>
                          <w:t> </w:t>
                        </w:r>
                        <w:hyperlink r:id="rId48" w:history="1">
                          <w:r w:rsidRPr="00785C32">
                            <w:rPr>
                              <w:rFonts w:ascii="Arial" w:eastAsia="Times New Roman" w:hAnsi="Arial" w:cs="Arial"/>
                              <w:color w:val="269BC6"/>
                              <w:sz w:val="18"/>
                            </w:rPr>
                            <w:t>Report</w:t>
                          </w:r>
                        </w:hyperlink>
                        <w:r w:rsidRPr="00785C32">
                          <w:rPr>
                            <w:rFonts w:ascii="Arial" w:eastAsia="Times New Roman" w:hAnsi="Arial" w:cs="Arial"/>
                            <w:sz w:val="18"/>
                          </w:rPr>
                          <w:t> </w:t>
                        </w:r>
                        <w:hyperlink r:id="rId49" w:history="1">
                          <w:r w:rsidRPr="00785C32">
                            <w:rPr>
                              <w:rFonts w:ascii="Arial" w:eastAsia="Times New Roman" w:hAnsi="Arial" w:cs="Arial"/>
                              <w:color w:val="269BC6"/>
                              <w:sz w:val="18"/>
                            </w:rPr>
                            <w:t>Discuss in Forum</w:t>
                          </w:r>
                        </w:hyperlink>
                      </w:p>
                    </w:tc>
                  </w:tr>
                </w:tbl>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pict>
                      <v:rect id="_x0000_i1029"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t>6. 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 xml:space="preserve">What is the name of the </w:t>
                        </w:r>
                        <w:proofErr w:type="spellStart"/>
                        <w:r w:rsidRPr="00785C32">
                          <w:rPr>
                            <w:rFonts w:ascii="Verdana" w:eastAsia="Times New Roman" w:hAnsi="Verdana" w:cs="Times New Roman"/>
                            <w:sz w:val="18"/>
                            <w:szCs w:val="18"/>
                          </w:rPr>
                          <w:t>CalTech</w:t>
                        </w:r>
                        <w:proofErr w:type="spellEnd"/>
                        <w:r w:rsidRPr="00785C32">
                          <w:rPr>
                            <w:rFonts w:ascii="Verdana" w:eastAsia="Times New Roman" w:hAnsi="Verdana" w:cs="Times New Roman"/>
                            <w:sz w:val="18"/>
                            <w:szCs w:val="18"/>
                          </w:rPr>
                          <w:t xml:space="preserve"> seismologist who invented the scale used to measure the magnitude of earthquakes?</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7495"/>
                        </w:tblGrid>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50"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Charles Richter</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51"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Hiram Walker</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52"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 xml:space="preserve">Giuseppe </w:t>
                              </w:r>
                              <w:proofErr w:type="spellStart"/>
                              <w:r w:rsidRPr="00785C32">
                                <w:rPr>
                                  <w:rFonts w:ascii="Verdana" w:eastAsia="Times New Roman" w:hAnsi="Verdana" w:cs="Times New Roman"/>
                                  <w:sz w:val="18"/>
                                  <w:szCs w:val="18"/>
                                </w:rPr>
                                <w:t>Mercalli</w:t>
                              </w:r>
                              <w:proofErr w:type="spellEnd"/>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53"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Joshua Rumble</w:t>
                              </w:r>
                            </w:p>
                          </w:tc>
                        </w:tr>
                      </w:tbl>
                      <w:p w:rsidR="00785C32" w:rsidRPr="00785C32" w:rsidRDefault="00785C32" w:rsidP="00785C32">
                        <w:pPr>
                          <w:shd w:val="clear" w:color="auto" w:fill="FCFCFC"/>
                          <w:spacing w:after="0" w:line="240" w:lineRule="auto"/>
                          <w:rPr>
                            <w:rFonts w:ascii="Verdana" w:eastAsia="Times New Roman" w:hAnsi="Verdana" w:cs="Times New Roman"/>
                            <w:b/>
                            <w:bCs/>
                            <w:color w:val="808080"/>
                            <w:sz w:val="17"/>
                            <w:szCs w:val="17"/>
                          </w:rPr>
                        </w:pPr>
                        <w:hyperlink r:id="rId54" w:history="1">
                          <w:r w:rsidRPr="00785C32">
                            <w:rPr>
                              <w:rFonts w:ascii="Verdana" w:eastAsia="Times New Roman" w:hAnsi="Verdana" w:cs="Times New Roman"/>
                              <w:b/>
                              <w:bCs/>
                              <w:color w:val="269BC6"/>
                              <w:sz w:val="17"/>
                            </w:rPr>
                            <w:t>Answer &amp; Explanation</w:t>
                          </w:r>
                        </w:hyperlink>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Answer:</w:t>
                        </w:r>
                        <w:r w:rsidRPr="00785C32">
                          <w:rPr>
                            <w:rFonts w:ascii="Verdana" w:eastAsia="Times New Roman" w:hAnsi="Verdana" w:cs="Times New Roman"/>
                            <w:sz w:val="18"/>
                          </w:rPr>
                          <w:t> </w:t>
                        </w:r>
                        <w:r w:rsidRPr="00785C32">
                          <w:rPr>
                            <w:rFonts w:ascii="Verdana" w:eastAsia="Times New Roman" w:hAnsi="Verdana" w:cs="Times New Roman"/>
                            <w:sz w:val="18"/>
                            <w:szCs w:val="18"/>
                          </w:rPr>
                          <w:t>Option</w:t>
                        </w:r>
                        <w:r w:rsidRPr="00785C32">
                          <w:rPr>
                            <w:rFonts w:ascii="Verdana" w:eastAsia="Times New Roman" w:hAnsi="Verdana" w:cs="Times New Roman"/>
                            <w:sz w:val="18"/>
                          </w:rPr>
                          <w:t> </w:t>
                        </w:r>
                        <w:r w:rsidRPr="00785C32">
                          <w:rPr>
                            <w:rFonts w:ascii="Verdana" w:eastAsia="Times New Roman" w:hAnsi="Verdana" w:cs="Times New Roman"/>
                            <w:b/>
                            <w:bCs/>
                            <w:sz w:val="18"/>
                            <w:szCs w:val="18"/>
                          </w:rPr>
                          <w:t>A</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Explanation:</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Richter was born on an Ohio farm in 1900. He died in 1985.</w:t>
                        </w:r>
                      </w:p>
                      <w:p w:rsidR="00785C32" w:rsidRPr="00785C32" w:rsidRDefault="00785C32" w:rsidP="00785C32">
                        <w:pPr>
                          <w:spacing w:after="150" w:line="240" w:lineRule="auto"/>
                          <w:rPr>
                            <w:rFonts w:ascii="Arial" w:eastAsia="Times New Roman" w:hAnsi="Arial" w:cs="Arial"/>
                            <w:sz w:val="18"/>
                            <w:szCs w:val="18"/>
                          </w:rPr>
                        </w:pPr>
                        <w:hyperlink r:id="rId55" w:history="1">
                          <w:r w:rsidRPr="00785C32">
                            <w:rPr>
                              <w:rFonts w:ascii="Arial" w:eastAsia="Times New Roman" w:hAnsi="Arial" w:cs="Arial"/>
                              <w:color w:val="269BC6"/>
                              <w:sz w:val="18"/>
                            </w:rPr>
                            <w:t>View Answer</w:t>
                          </w:r>
                        </w:hyperlink>
                        <w:r w:rsidRPr="00785C32">
                          <w:rPr>
                            <w:rFonts w:ascii="Arial" w:eastAsia="Times New Roman" w:hAnsi="Arial" w:cs="Arial"/>
                            <w:sz w:val="18"/>
                          </w:rPr>
                          <w:t> </w:t>
                        </w:r>
                        <w:hyperlink r:id="rId56" w:history="1">
                          <w:r w:rsidRPr="00785C32">
                            <w:rPr>
                              <w:rFonts w:ascii="Arial" w:eastAsia="Times New Roman" w:hAnsi="Arial" w:cs="Arial"/>
                              <w:color w:val="269BC6"/>
                              <w:sz w:val="18"/>
                            </w:rPr>
                            <w:t>Workspace</w:t>
                          </w:r>
                        </w:hyperlink>
                        <w:r w:rsidRPr="00785C32">
                          <w:rPr>
                            <w:rFonts w:ascii="Arial" w:eastAsia="Times New Roman" w:hAnsi="Arial" w:cs="Arial"/>
                            <w:sz w:val="18"/>
                          </w:rPr>
                          <w:t> </w:t>
                        </w:r>
                        <w:hyperlink r:id="rId57" w:history="1">
                          <w:r w:rsidRPr="00785C32">
                            <w:rPr>
                              <w:rFonts w:ascii="Arial" w:eastAsia="Times New Roman" w:hAnsi="Arial" w:cs="Arial"/>
                              <w:color w:val="269BC6"/>
                              <w:sz w:val="18"/>
                            </w:rPr>
                            <w:t>Report</w:t>
                          </w:r>
                        </w:hyperlink>
                        <w:r w:rsidRPr="00785C32">
                          <w:rPr>
                            <w:rFonts w:ascii="Arial" w:eastAsia="Times New Roman" w:hAnsi="Arial" w:cs="Arial"/>
                            <w:sz w:val="18"/>
                          </w:rPr>
                          <w:t> </w:t>
                        </w:r>
                        <w:hyperlink r:id="rId58" w:history="1">
                          <w:r w:rsidRPr="00785C32">
                            <w:rPr>
                              <w:rFonts w:ascii="Arial" w:eastAsia="Times New Roman" w:hAnsi="Arial" w:cs="Arial"/>
                              <w:color w:val="269BC6"/>
                              <w:sz w:val="18"/>
                            </w:rPr>
                            <w:t>Discuss in Forum</w:t>
                          </w:r>
                        </w:hyperlink>
                      </w:p>
                    </w:tc>
                  </w:tr>
                </w:tbl>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pict>
                      <v:rect id="_x0000_i1030"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t>7. 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What Galileo invented?</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7495"/>
                        </w:tblGrid>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59"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Barometer</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60"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Pendulum clock</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61"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Microscope</w:t>
                              </w:r>
                            </w:p>
                          </w:tc>
                        </w:tr>
                        <w:tr w:rsidR="00785C32" w:rsidRPr="00785C3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hyperlink r:id="rId62"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spacing w:before="75" w:after="75" w:line="255" w:lineRule="atLeast"/>
                                <w:ind w:left="75" w:right="75"/>
                                <w:rPr>
                                  <w:rFonts w:ascii="Verdana" w:eastAsia="Times New Roman" w:hAnsi="Verdana" w:cs="Times New Roman"/>
                                  <w:sz w:val="18"/>
                                  <w:szCs w:val="18"/>
                                </w:rPr>
                              </w:pPr>
                              <w:r w:rsidRPr="00785C32">
                                <w:rPr>
                                  <w:rFonts w:ascii="Verdana" w:eastAsia="Times New Roman" w:hAnsi="Verdana" w:cs="Times New Roman"/>
                                  <w:sz w:val="18"/>
                                  <w:szCs w:val="18"/>
                                </w:rPr>
                                <w:t>Thermometer</w:t>
                              </w:r>
                            </w:p>
                          </w:tc>
                        </w:tr>
                      </w:tbl>
                      <w:p w:rsidR="00785C32" w:rsidRPr="00785C32" w:rsidRDefault="00785C32" w:rsidP="00785C32">
                        <w:pPr>
                          <w:shd w:val="clear" w:color="auto" w:fill="FCFCFC"/>
                          <w:spacing w:after="0" w:line="240" w:lineRule="auto"/>
                          <w:rPr>
                            <w:rFonts w:ascii="Verdana" w:eastAsia="Times New Roman" w:hAnsi="Verdana" w:cs="Times New Roman"/>
                            <w:b/>
                            <w:bCs/>
                            <w:color w:val="808080"/>
                            <w:sz w:val="17"/>
                            <w:szCs w:val="17"/>
                          </w:rPr>
                        </w:pPr>
                        <w:hyperlink r:id="rId63" w:history="1">
                          <w:r w:rsidRPr="00785C32">
                            <w:rPr>
                              <w:rFonts w:ascii="Verdana" w:eastAsia="Times New Roman" w:hAnsi="Verdana" w:cs="Times New Roman"/>
                              <w:b/>
                              <w:bCs/>
                              <w:color w:val="269BC6"/>
                              <w:sz w:val="17"/>
                            </w:rPr>
                            <w:t>Answer &amp; Explanation</w:t>
                          </w:r>
                        </w:hyperlink>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Answer:</w:t>
                        </w:r>
                        <w:r w:rsidRPr="00785C32">
                          <w:rPr>
                            <w:rFonts w:ascii="Verdana" w:eastAsia="Times New Roman" w:hAnsi="Verdana" w:cs="Times New Roman"/>
                            <w:sz w:val="18"/>
                          </w:rPr>
                          <w:t> </w:t>
                        </w:r>
                        <w:r w:rsidRPr="00785C32">
                          <w:rPr>
                            <w:rFonts w:ascii="Verdana" w:eastAsia="Times New Roman" w:hAnsi="Verdana" w:cs="Times New Roman"/>
                            <w:sz w:val="18"/>
                            <w:szCs w:val="18"/>
                          </w:rPr>
                          <w:t>Option</w:t>
                        </w:r>
                        <w:r w:rsidRPr="00785C32">
                          <w:rPr>
                            <w:rFonts w:ascii="Verdana" w:eastAsia="Times New Roman" w:hAnsi="Verdana" w:cs="Times New Roman"/>
                            <w:sz w:val="18"/>
                          </w:rPr>
                          <w:t> </w:t>
                        </w:r>
                        <w:r w:rsidRPr="00785C32">
                          <w:rPr>
                            <w:rFonts w:ascii="Verdana" w:eastAsia="Times New Roman" w:hAnsi="Verdana" w:cs="Times New Roman"/>
                            <w:b/>
                            <w:bCs/>
                            <w:sz w:val="18"/>
                            <w:szCs w:val="18"/>
                          </w:rPr>
                          <w:t>D</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lastRenderedPageBreak/>
                          <w:t>Explanation:</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 xml:space="preserve">Various authors have credited the invention of the thermometer to Cornelius </w:t>
                        </w:r>
                        <w:proofErr w:type="spellStart"/>
                        <w:r w:rsidRPr="00785C32">
                          <w:rPr>
                            <w:rFonts w:ascii="Verdana" w:eastAsia="Times New Roman" w:hAnsi="Verdana" w:cs="Times New Roman"/>
                            <w:sz w:val="18"/>
                            <w:szCs w:val="18"/>
                          </w:rPr>
                          <w:t>Drebbel</w:t>
                        </w:r>
                        <w:proofErr w:type="spellEnd"/>
                        <w:r w:rsidRPr="00785C32">
                          <w:rPr>
                            <w:rFonts w:ascii="Verdana" w:eastAsia="Times New Roman" w:hAnsi="Verdana" w:cs="Times New Roman"/>
                            <w:sz w:val="18"/>
                            <w:szCs w:val="18"/>
                          </w:rPr>
                          <w:t xml:space="preserve">, Robert </w:t>
                        </w:r>
                        <w:proofErr w:type="spellStart"/>
                        <w:r w:rsidRPr="00785C32">
                          <w:rPr>
                            <w:rFonts w:ascii="Verdana" w:eastAsia="Times New Roman" w:hAnsi="Verdana" w:cs="Times New Roman"/>
                            <w:sz w:val="18"/>
                            <w:szCs w:val="18"/>
                          </w:rPr>
                          <w:t>Fludd</w:t>
                        </w:r>
                        <w:proofErr w:type="spellEnd"/>
                        <w:r w:rsidRPr="00785C32">
                          <w:rPr>
                            <w:rFonts w:ascii="Verdana" w:eastAsia="Times New Roman" w:hAnsi="Verdana" w:cs="Times New Roman"/>
                            <w:sz w:val="18"/>
                            <w:szCs w:val="18"/>
                          </w:rPr>
                          <w:t xml:space="preserve">, Galileo </w:t>
                        </w:r>
                        <w:proofErr w:type="spellStart"/>
                        <w:r w:rsidRPr="00785C32">
                          <w:rPr>
                            <w:rFonts w:ascii="Verdana" w:eastAsia="Times New Roman" w:hAnsi="Verdana" w:cs="Times New Roman"/>
                            <w:sz w:val="18"/>
                            <w:szCs w:val="18"/>
                          </w:rPr>
                          <w:t>Galilei</w:t>
                        </w:r>
                        <w:proofErr w:type="spellEnd"/>
                        <w:r w:rsidRPr="00785C32">
                          <w:rPr>
                            <w:rFonts w:ascii="Verdana" w:eastAsia="Times New Roman" w:hAnsi="Verdana" w:cs="Times New Roman"/>
                            <w:sz w:val="18"/>
                            <w:szCs w:val="18"/>
                          </w:rPr>
                          <w:t xml:space="preserve"> or </w:t>
                        </w:r>
                        <w:proofErr w:type="spellStart"/>
                        <w:r w:rsidRPr="00785C32">
                          <w:rPr>
                            <w:rFonts w:ascii="Verdana" w:eastAsia="Times New Roman" w:hAnsi="Verdana" w:cs="Times New Roman"/>
                            <w:sz w:val="18"/>
                            <w:szCs w:val="18"/>
                          </w:rPr>
                          <w:t>Santorio</w:t>
                        </w:r>
                        <w:proofErr w:type="spellEnd"/>
                        <w:r w:rsidRPr="00785C32">
                          <w:rPr>
                            <w:rFonts w:ascii="Verdana" w:eastAsia="Times New Roman" w:hAnsi="Verdana" w:cs="Times New Roman"/>
                            <w:sz w:val="18"/>
                            <w:szCs w:val="18"/>
                          </w:rPr>
                          <w:t xml:space="preserve"> </w:t>
                        </w:r>
                        <w:proofErr w:type="spellStart"/>
                        <w:r w:rsidRPr="00785C32">
                          <w:rPr>
                            <w:rFonts w:ascii="Verdana" w:eastAsia="Times New Roman" w:hAnsi="Verdana" w:cs="Times New Roman"/>
                            <w:sz w:val="18"/>
                            <w:szCs w:val="18"/>
                          </w:rPr>
                          <w:t>Santorio</w:t>
                        </w:r>
                        <w:proofErr w:type="spellEnd"/>
                        <w:r w:rsidRPr="00785C32">
                          <w:rPr>
                            <w:rFonts w:ascii="Verdana" w:eastAsia="Times New Roman" w:hAnsi="Verdana" w:cs="Times New Roman"/>
                            <w:sz w:val="18"/>
                            <w:szCs w:val="18"/>
                          </w:rPr>
                          <w:t>. The thermometer was not a single invention, however, but a development.</w:t>
                        </w:r>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 xml:space="preserve">Galileo </w:t>
                        </w:r>
                        <w:proofErr w:type="spellStart"/>
                        <w:r w:rsidRPr="00785C32">
                          <w:rPr>
                            <w:rFonts w:ascii="Verdana" w:eastAsia="Times New Roman" w:hAnsi="Verdana" w:cs="Times New Roman"/>
                            <w:sz w:val="18"/>
                            <w:szCs w:val="18"/>
                          </w:rPr>
                          <w:t>Galilei</w:t>
                        </w:r>
                        <w:proofErr w:type="spellEnd"/>
                        <w:r w:rsidRPr="00785C32">
                          <w:rPr>
                            <w:rFonts w:ascii="Verdana" w:eastAsia="Times New Roman" w:hAnsi="Verdana" w:cs="Times New Roman"/>
                            <w:sz w:val="18"/>
                            <w:szCs w:val="18"/>
                          </w:rPr>
                          <w:t xml:space="preserve"> also discovered that objects (glass spheres filled with aqueous alcohol) of slightly different densities would rise and fall, which is nowadays the principle of the Galileo thermometer (shown). Today such thermometers are calibrated to a temperature scale.</w:t>
                        </w:r>
                      </w:p>
                      <w:p w:rsidR="00785C32" w:rsidRPr="00785C32" w:rsidRDefault="00785C32" w:rsidP="00785C32">
                        <w:pPr>
                          <w:spacing w:after="150" w:line="240" w:lineRule="auto"/>
                          <w:rPr>
                            <w:rFonts w:ascii="Arial" w:eastAsia="Times New Roman" w:hAnsi="Arial" w:cs="Arial"/>
                            <w:sz w:val="18"/>
                            <w:szCs w:val="18"/>
                          </w:rPr>
                        </w:pPr>
                        <w:hyperlink r:id="rId64" w:history="1">
                          <w:r w:rsidRPr="00785C32">
                            <w:rPr>
                              <w:rFonts w:ascii="Arial" w:eastAsia="Times New Roman" w:hAnsi="Arial" w:cs="Arial"/>
                              <w:color w:val="269BC6"/>
                              <w:sz w:val="18"/>
                            </w:rPr>
                            <w:t>View Answer</w:t>
                          </w:r>
                        </w:hyperlink>
                        <w:r w:rsidRPr="00785C32">
                          <w:rPr>
                            <w:rFonts w:ascii="Arial" w:eastAsia="Times New Roman" w:hAnsi="Arial" w:cs="Arial"/>
                            <w:sz w:val="18"/>
                          </w:rPr>
                          <w:t> </w:t>
                        </w:r>
                        <w:hyperlink r:id="rId65" w:history="1">
                          <w:r w:rsidRPr="00785C32">
                            <w:rPr>
                              <w:rFonts w:ascii="Arial" w:eastAsia="Times New Roman" w:hAnsi="Arial" w:cs="Arial"/>
                              <w:color w:val="269BC6"/>
                              <w:sz w:val="18"/>
                            </w:rPr>
                            <w:t>Workspace</w:t>
                          </w:r>
                        </w:hyperlink>
                        <w:r w:rsidRPr="00785C32">
                          <w:rPr>
                            <w:rFonts w:ascii="Arial" w:eastAsia="Times New Roman" w:hAnsi="Arial" w:cs="Arial"/>
                            <w:sz w:val="18"/>
                          </w:rPr>
                          <w:t> </w:t>
                        </w:r>
                        <w:hyperlink r:id="rId66" w:history="1">
                          <w:r w:rsidRPr="00785C32">
                            <w:rPr>
                              <w:rFonts w:ascii="Arial" w:eastAsia="Times New Roman" w:hAnsi="Arial" w:cs="Arial"/>
                              <w:color w:val="269BC6"/>
                              <w:sz w:val="18"/>
                            </w:rPr>
                            <w:t>Report</w:t>
                          </w:r>
                        </w:hyperlink>
                        <w:r w:rsidRPr="00785C32">
                          <w:rPr>
                            <w:rFonts w:ascii="Arial" w:eastAsia="Times New Roman" w:hAnsi="Arial" w:cs="Arial"/>
                            <w:sz w:val="18"/>
                          </w:rPr>
                          <w:t> </w:t>
                        </w:r>
                        <w:hyperlink r:id="rId67" w:history="1">
                          <w:r w:rsidRPr="00785C32">
                            <w:rPr>
                              <w:rFonts w:ascii="Arial" w:eastAsia="Times New Roman" w:hAnsi="Arial" w:cs="Arial"/>
                              <w:color w:val="269BC6"/>
                              <w:sz w:val="18"/>
                            </w:rPr>
                            <w:t>Discuss in Forum</w:t>
                          </w:r>
                        </w:hyperlink>
                      </w:p>
                    </w:tc>
                  </w:tr>
                </w:tbl>
                <w:p w:rsidR="00785C32" w:rsidRPr="00785C32" w:rsidRDefault="00785C32" w:rsidP="00785C32">
                  <w:pPr>
                    <w:spacing w:after="0" w:line="240" w:lineRule="auto"/>
                    <w:rPr>
                      <w:rFonts w:ascii="Times New Roman" w:eastAsia="Times New Roman" w:hAnsi="Times New Roman" w:cs="Times New Roman"/>
                      <w:sz w:val="24"/>
                      <w:szCs w:val="24"/>
                    </w:rPr>
                  </w:pPr>
                  <w:r w:rsidRPr="00785C32">
                    <w:rPr>
                      <w:rFonts w:ascii="Times New Roman" w:eastAsia="Times New Roman" w:hAnsi="Times New Roman" w:cs="Times New Roman"/>
                      <w:sz w:val="24"/>
                      <w:szCs w:val="24"/>
                    </w:rPr>
                    <w:lastRenderedPageBreak/>
                    <w:pict>
                      <v:rect id="_x0000_i1031" style="width:0;height:.75pt" o:hralign="center" o:hrstd="t" o:hrnoshade="t" o:hr="t" fillcolor="#d4d4d4" stroked="f"/>
                    </w:pict>
                  </w:r>
                </w:p>
                <w:p w:rsidR="00785C32" w:rsidRPr="00785C32" w:rsidRDefault="00785C32" w:rsidP="00785C32">
                  <w:pPr>
                    <w:spacing w:after="0" w:line="240" w:lineRule="auto"/>
                    <w:rPr>
                      <w:rFonts w:ascii="Times New Roman" w:eastAsia="Times New Roman" w:hAnsi="Times New Roman" w:cs="Times New Roman"/>
                      <w:sz w:val="24"/>
                      <w:szCs w:val="24"/>
                    </w:rPr>
                  </w:pPr>
                </w:p>
              </w:tc>
            </w:tr>
          </w:tbl>
          <w:p w:rsidR="00785C32" w:rsidRPr="00785C32" w:rsidRDefault="00785C32" w:rsidP="00785C32">
            <w:pPr>
              <w:spacing w:after="0" w:line="255" w:lineRule="atLeast"/>
              <w:rPr>
                <w:ins w:id="253" w:author="Unknown"/>
                <w:rFonts w:ascii="Verdana" w:eastAsia="Times New Roman" w:hAnsi="Verdana" w:cs="Times New Roman"/>
                <w:sz w:val="18"/>
                <w:szCs w:val="18"/>
              </w:rPr>
            </w:pPr>
          </w:p>
        </w:tc>
        <w:tc>
          <w:tcPr>
            <w:tcW w:w="942" w:type="pct"/>
            <w:vMerge/>
            <w:vAlign w:val="center"/>
            <w:hideMark/>
          </w:tcPr>
          <w:p w:rsidR="00785C32" w:rsidRPr="00785C32" w:rsidRDefault="00785C32" w:rsidP="00785C32">
            <w:pPr>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XSpec="center" w:tblpY="-6830"/>
        <w:tblOverlap w:val="never"/>
        <w:tblW w:w="8475" w:type="dxa"/>
        <w:tblCellSpacing w:w="0" w:type="dxa"/>
        <w:tblCellMar>
          <w:left w:w="0" w:type="dxa"/>
          <w:right w:w="0" w:type="dxa"/>
        </w:tblCellMar>
        <w:tblLook w:val="04A0"/>
      </w:tblPr>
      <w:tblGrid>
        <w:gridCol w:w="375"/>
        <w:gridCol w:w="8100"/>
      </w:tblGrid>
      <w:tr w:rsidR="00785C32" w:rsidRPr="00785C32" w:rsidTr="00785C32">
        <w:trPr>
          <w:tblCellSpacing w:w="0" w:type="dxa"/>
        </w:trPr>
        <w:tc>
          <w:tcPr>
            <w:tcW w:w="375" w:type="dxa"/>
            <w:vMerge w:val="restart"/>
            <w:hideMark/>
          </w:tcPr>
          <w:p w:rsidR="00785C32" w:rsidRPr="00785C32" w:rsidRDefault="00785C32" w:rsidP="00785C32">
            <w:pPr>
              <w:spacing w:after="0" w:line="240" w:lineRule="auto"/>
              <w:rPr>
                <w:rFonts w:ascii="Verdana" w:eastAsia="Times New Roman" w:hAnsi="Verdana" w:cs="Times New Roman"/>
                <w:sz w:val="18"/>
                <w:szCs w:val="18"/>
              </w:rPr>
            </w:pPr>
            <w:r w:rsidRPr="00785C32">
              <w:rPr>
                <w:rFonts w:ascii="Verdana" w:eastAsia="Times New Roman" w:hAnsi="Verdana" w:cs="Times New Roman"/>
                <w:sz w:val="18"/>
                <w:szCs w:val="18"/>
              </w:rPr>
              <w:lastRenderedPageBreak/>
              <w:t>8. </w:t>
            </w:r>
          </w:p>
        </w:tc>
        <w:tc>
          <w:tcPr>
            <w:tcW w:w="0" w:type="auto"/>
            <w:hideMark/>
          </w:tcPr>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sz w:val="18"/>
                <w:szCs w:val="18"/>
              </w:rPr>
              <w:t xml:space="preserve">This statesman, </w:t>
            </w:r>
            <w:proofErr w:type="spellStart"/>
            <w:r w:rsidRPr="00785C32">
              <w:rPr>
                <w:rFonts w:ascii="Verdana" w:eastAsia="Times New Roman" w:hAnsi="Verdana" w:cs="Times New Roman"/>
                <w:sz w:val="18"/>
                <w:szCs w:val="18"/>
              </w:rPr>
              <w:t>politican</w:t>
            </w:r>
            <w:proofErr w:type="spellEnd"/>
            <w:r w:rsidRPr="00785C32">
              <w:rPr>
                <w:rFonts w:ascii="Verdana" w:eastAsia="Times New Roman" w:hAnsi="Verdana" w:cs="Times New Roman"/>
                <w:sz w:val="18"/>
                <w:szCs w:val="18"/>
              </w:rPr>
              <w:t>, scholar, inventor, and one of early presidents of USA invented the swivel chair, the spherical sundial, the moldboard plow, and the cipher wheel.</w:t>
            </w:r>
          </w:p>
        </w:tc>
      </w:tr>
      <w:tr w:rsidR="00785C32" w:rsidRPr="00785C32" w:rsidTr="00785C32">
        <w:trPr>
          <w:tblCellSpacing w:w="0" w:type="dxa"/>
        </w:trPr>
        <w:tc>
          <w:tcPr>
            <w:tcW w:w="0" w:type="auto"/>
            <w:vMerge/>
            <w:vAlign w:val="center"/>
            <w:hideMark/>
          </w:tcPr>
          <w:p w:rsidR="00785C32" w:rsidRPr="00785C32" w:rsidRDefault="00785C32" w:rsidP="00785C32">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7495"/>
            </w:tblGrid>
            <w:tr w:rsidR="00785C32" w:rsidRPr="00785C32" w:rsidTr="0099401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hyperlink r:id="rId68" w:history="1">
                    <w:r w:rsidRPr="00785C3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r w:rsidRPr="00785C32">
                    <w:rPr>
                      <w:rFonts w:ascii="Verdana" w:eastAsia="Times New Roman" w:hAnsi="Verdana" w:cs="Times New Roman"/>
                      <w:sz w:val="18"/>
                      <w:szCs w:val="18"/>
                    </w:rPr>
                    <w:t>George Washington</w:t>
                  </w:r>
                </w:p>
              </w:tc>
            </w:tr>
            <w:tr w:rsidR="00785C32" w:rsidRPr="00785C32" w:rsidTr="0099401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hyperlink r:id="rId69" w:history="1">
                    <w:r w:rsidRPr="00785C3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r w:rsidRPr="00785C32">
                    <w:rPr>
                      <w:rFonts w:ascii="Verdana" w:eastAsia="Times New Roman" w:hAnsi="Verdana" w:cs="Times New Roman"/>
                      <w:sz w:val="18"/>
                      <w:szCs w:val="18"/>
                    </w:rPr>
                    <w:t>Alexander Hamilton</w:t>
                  </w:r>
                </w:p>
              </w:tc>
            </w:tr>
            <w:tr w:rsidR="00785C32" w:rsidRPr="00785C32" w:rsidTr="0099401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hyperlink r:id="rId70" w:history="1">
                    <w:r w:rsidRPr="00785C3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r w:rsidRPr="00785C32">
                    <w:rPr>
                      <w:rFonts w:ascii="Verdana" w:eastAsia="Times New Roman" w:hAnsi="Verdana" w:cs="Times New Roman"/>
                      <w:sz w:val="18"/>
                      <w:szCs w:val="18"/>
                    </w:rPr>
                    <w:t>John Adams</w:t>
                  </w:r>
                </w:p>
              </w:tc>
            </w:tr>
            <w:tr w:rsidR="00785C32" w:rsidRPr="00785C32" w:rsidTr="0099401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hyperlink r:id="rId71" w:history="1">
                    <w:r w:rsidRPr="00785C3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785C32" w:rsidRPr="00785C32" w:rsidRDefault="00785C32" w:rsidP="00785C32">
                  <w:pPr>
                    <w:framePr w:hSpace="180" w:wrap="around" w:vAnchor="text" w:hAnchor="margin" w:xAlign="center" w:y="-6830"/>
                    <w:spacing w:before="75" w:after="75" w:line="255" w:lineRule="atLeast"/>
                    <w:ind w:left="75" w:right="75"/>
                    <w:suppressOverlap/>
                    <w:rPr>
                      <w:rFonts w:ascii="Verdana" w:eastAsia="Times New Roman" w:hAnsi="Verdana" w:cs="Times New Roman"/>
                      <w:sz w:val="18"/>
                      <w:szCs w:val="18"/>
                    </w:rPr>
                  </w:pPr>
                  <w:r w:rsidRPr="00785C32">
                    <w:rPr>
                      <w:rFonts w:ascii="Verdana" w:eastAsia="Times New Roman" w:hAnsi="Verdana" w:cs="Times New Roman"/>
                      <w:sz w:val="18"/>
                      <w:szCs w:val="18"/>
                    </w:rPr>
                    <w:t>Thomas Jefferson</w:t>
                  </w:r>
                </w:p>
              </w:tc>
            </w:tr>
          </w:tbl>
          <w:p w:rsidR="00785C32" w:rsidRPr="00785C32" w:rsidRDefault="00785C32" w:rsidP="00785C32">
            <w:pPr>
              <w:shd w:val="clear" w:color="auto" w:fill="FCFCFC"/>
              <w:spacing w:after="0" w:line="240" w:lineRule="auto"/>
              <w:rPr>
                <w:rFonts w:ascii="Verdana" w:eastAsia="Times New Roman" w:hAnsi="Verdana" w:cs="Times New Roman"/>
                <w:b/>
                <w:bCs/>
                <w:color w:val="808080"/>
                <w:sz w:val="17"/>
                <w:szCs w:val="17"/>
              </w:rPr>
            </w:pPr>
            <w:hyperlink r:id="rId72" w:history="1">
              <w:r w:rsidRPr="00785C32">
                <w:rPr>
                  <w:rFonts w:ascii="Verdana" w:eastAsia="Times New Roman" w:hAnsi="Verdana" w:cs="Times New Roman"/>
                  <w:b/>
                  <w:bCs/>
                  <w:color w:val="269BC6"/>
                  <w:sz w:val="17"/>
                </w:rPr>
                <w:t>Answer &amp; Explanation</w:t>
              </w:r>
            </w:hyperlink>
          </w:p>
          <w:p w:rsidR="00785C32" w:rsidRPr="00785C32" w:rsidRDefault="00785C32" w:rsidP="00785C32">
            <w:pPr>
              <w:spacing w:before="100" w:beforeAutospacing="1" w:after="100" w:afterAutospacing="1" w:line="255" w:lineRule="atLeast"/>
              <w:rPr>
                <w:rFonts w:ascii="Verdana" w:eastAsia="Times New Roman" w:hAnsi="Verdana" w:cs="Times New Roman"/>
                <w:sz w:val="18"/>
                <w:szCs w:val="18"/>
              </w:rPr>
            </w:pPr>
            <w:r w:rsidRPr="00785C32">
              <w:rPr>
                <w:rFonts w:ascii="Verdana" w:eastAsia="Times New Roman" w:hAnsi="Verdana" w:cs="Times New Roman"/>
                <w:b/>
                <w:bCs/>
                <w:color w:val="5EAC1A"/>
                <w:sz w:val="18"/>
              </w:rPr>
              <w:t>Answer:</w:t>
            </w:r>
            <w:r w:rsidRPr="00785C32">
              <w:rPr>
                <w:rFonts w:ascii="Verdana" w:eastAsia="Times New Roman" w:hAnsi="Verdana" w:cs="Times New Roman"/>
                <w:sz w:val="18"/>
              </w:rPr>
              <w:t> </w:t>
            </w:r>
            <w:r w:rsidRPr="00785C32">
              <w:rPr>
                <w:rFonts w:ascii="Verdana" w:eastAsia="Times New Roman" w:hAnsi="Verdana" w:cs="Times New Roman"/>
                <w:sz w:val="18"/>
                <w:szCs w:val="18"/>
              </w:rPr>
              <w:t>Option</w:t>
            </w:r>
            <w:r w:rsidRPr="00785C32">
              <w:rPr>
                <w:rFonts w:ascii="Verdana" w:eastAsia="Times New Roman" w:hAnsi="Verdana" w:cs="Times New Roman"/>
                <w:sz w:val="18"/>
              </w:rPr>
              <w:t> </w:t>
            </w:r>
            <w:r w:rsidRPr="00785C32">
              <w:rPr>
                <w:rFonts w:ascii="Verdana" w:eastAsia="Times New Roman" w:hAnsi="Verdana" w:cs="Times New Roman"/>
                <w:b/>
                <w:bCs/>
                <w:sz w:val="18"/>
                <w:szCs w:val="18"/>
              </w:rPr>
              <w:t>D</w:t>
            </w:r>
          </w:p>
        </w:tc>
      </w:tr>
    </w:tbl>
    <w:p w:rsidR="007D13A2" w:rsidRDefault="00FC2F2C">
      <w:r>
        <w:t>Technology</w:t>
      </w:r>
    </w:p>
    <w:tbl>
      <w:tblPr>
        <w:tblW w:w="20200" w:type="dxa"/>
        <w:tblCellSpacing w:w="0" w:type="dxa"/>
        <w:tblCellMar>
          <w:left w:w="0" w:type="dxa"/>
          <w:right w:w="0" w:type="dxa"/>
        </w:tblCellMar>
        <w:tblLook w:val="04A0"/>
      </w:tblPr>
      <w:tblGrid>
        <w:gridCol w:w="300"/>
        <w:gridCol w:w="15261"/>
        <w:gridCol w:w="4639"/>
      </w:tblGrid>
      <w:tr w:rsidR="00FC2F2C" w:rsidRPr="00FC2F2C" w:rsidTr="00FC2F2C">
        <w:trPr>
          <w:tblCellSpacing w:w="0" w:type="dxa"/>
        </w:trPr>
        <w:tc>
          <w:tcPr>
            <w:tcW w:w="20194" w:type="dxa"/>
            <w:gridSpan w:val="2"/>
            <w:vAlign w:val="center"/>
            <w:hideMark/>
          </w:tcPr>
          <w:tbl>
            <w:tblPr>
              <w:tblW w:w="4950" w:type="pct"/>
              <w:tblCellSpacing w:w="0" w:type="dxa"/>
              <w:tblCellMar>
                <w:left w:w="0" w:type="dxa"/>
                <w:right w:w="0" w:type="dxa"/>
              </w:tblCellMar>
              <w:tblLook w:val="04A0"/>
            </w:tblPr>
            <w:tblGrid>
              <w:gridCol w:w="15405"/>
            </w:tblGrid>
            <w:tr w:rsidR="00FC2F2C" w:rsidRPr="00FC2F2C">
              <w:trPr>
                <w:tblCellSpacing w:w="0" w:type="dxa"/>
              </w:trPr>
              <w:tc>
                <w:tcPr>
                  <w:tcW w:w="0" w:type="auto"/>
                  <w:vAlign w:val="center"/>
                  <w:hideMark/>
                </w:tcPr>
                <w:p w:rsidR="00FC2F2C" w:rsidRPr="00FC2F2C" w:rsidRDefault="00FC2F2C" w:rsidP="00FC2F2C">
                  <w:pPr>
                    <w:spacing w:after="0" w:line="240" w:lineRule="auto"/>
                    <w:rPr>
                      <w:rFonts w:ascii="Times New Roman" w:eastAsia="Times New Roman" w:hAnsi="Times New Roman" w:cs="Times New Roman"/>
                      <w:sz w:val="24"/>
                      <w:szCs w:val="24"/>
                    </w:rPr>
                  </w:pPr>
                </w:p>
              </w:tc>
            </w:tr>
          </w:tbl>
          <w:p w:rsidR="00FC2F2C" w:rsidRPr="00FC2F2C" w:rsidRDefault="00FC2F2C" w:rsidP="00FC2F2C">
            <w:pPr>
              <w:spacing w:before="150" w:after="150" w:line="240" w:lineRule="auto"/>
              <w:rPr>
                <w:rFonts w:ascii="Times New Roman" w:eastAsia="Times New Roman" w:hAnsi="Times New Roman" w:cs="Times New Roman"/>
                <w:sz w:val="24"/>
                <w:szCs w:val="24"/>
              </w:rPr>
            </w:pPr>
          </w:p>
        </w:tc>
        <w:tc>
          <w:tcPr>
            <w:tcW w:w="6" w:type="dxa"/>
            <w:hideMark/>
          </w:tcPr>
          <w:p w:rsidR="00FC2F2C" w:rsidRPr="00FC2F2C" w:rsidRDefault="00FC2F2C" w:rsidP="00FC2F2C">
            <w:pPr>
              <w:spacing w:before="150" w:after="150" w:line="240" w:lineRule="auto"/>
              <w:rPr>
                <w:rFonts w:ascii="Times New Roman" w:eastAsia="Times New Roman" w:hAnsi="Times New Roman" w:cs="Times New Roman"/>
                <w:sz w:val="24"/>
                <w:szCs w:val="24"/>
              </w:rPr>
            </w:pPr>
          </w:p>
        </w:tc>
      </w:tr>
      <w:tr w:rsidR="00FC2F2C" w:rsidRPr="00FC2F2C" w:rsidTr="00FC2F2C">
        <w:trPr>
          <w:gridAfter w:val="1"/>
          <w:wAfter w:w="10840" w:type="dxa"/>
          <w:tblCellSpacing w:w="0" w:type="dxa"/>
        </w:trPr>
        <w:tc>
          <w:tcPr>
            <w:tcW w:w="375" w:type="dxa"/>
            <w:vMerge w:val="restart"/>
            <w:hideMark/>
          </w:tcPr>
          <w:p w:rsidR="00FC2F2C" w:rsidRPr="00FC2F2C" w:rsidRDefault="00FC2F2C" w:rsidP="00FC2F2C">
            <w:pPr>
              <w:spacing w:after="0" w:line="240" w:lineRule="auto"/>
              <w:rPr>
                <w:rFonts w:ascii="Verdana" w:eastAsia="Times New Roman" w:hAnsi="Verdana" w:cs="Times New Roman"/>
                <w:sz w:val="18"/>
                <w:szCs w:val="18"/>
              </w:rPr>
            </w:pPr>
            <w:r w:rsidRPr="00FC2F2C">
              <w:rPr>
                <w:rFonts w:ascii="Verdana" w:eastAsia="Times New Roman" w:hAnsi="Verdana" w:cs="Times New Roman"/>
                <w:sz w:val="18"/>
                <w:szCs w:val="18"/>
              </w:rPr>
              <w:t>1. </w:t>
            </w:r>
          </w:p>
        </w:tc>
        <w:tc>
          <w:tcPr>
            <w:tcW w:w="0" w:type="auto"/>
            <w:hideMark/>
          </w:tcPr>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In which decade was the American Institute of Electrical Engineers (AIEE) founded?</w:t>
            </w:r>
          </w:p>
        </w:tc>
      </w:tr>
      <w:tr w:rsidR="00FC2F2C" w:rsidRPr="00FC2F2C" w:rsidTr="00FC2F2C">
        <w:trPr>
          <w:gridAfter w:val="1"/>
          <w:wAfter w:w="10840" w:type="dxa"/>
          <w:tblCellSpacing w:w="0" w:type="dxa"/>
        </w:trPr>
        <w:tc>
          <w:tcPr>
            <w:tcW w:w="0" w:type="auto"/>
            <w:vMerge/>
            <w:vAlign w:val="center"/>
            <w:hideMark/>
          </w:tcPr>
          <w:p w:rsidR="00FC2F2C" w:rsidRPr="00FC2F2C" w:rsidRDefault="00FC2F2C" w:rsidP="00FC2F2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7045"/>
              <w:gridCol w:w="575"/>
              <w:gridCol w:w="7046"/>
            </w:tblGrid>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73" w:history="1">
                    <w:r w:rsidRPr="00FC2F2C">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1850s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74" w:history="1">
                    <w:r w:rsidRPr="00FC2F2C">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1880s</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75" w:history="1">
                    <w:r w:rsidRPr="00FC2F2C">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1930s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76" w:history="1">
                    <w:r w:rsidRPr="00FC2F2C">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1950s</w:t>
                  </w:r>
                </w:p>
              </w:tc>
            </w:tr>
          </w:tbl>
          <w:p w:rsidR="00FC2F2C" w:rsidRPr="00FC2F2C" w:rsidRDefault="00FC2F2C" w:rsidP="00FC2F2C">
            <w:pPr>
              <w:shd w:val="clear" w:color="auto" w:fill="FCFCFC"/>
              <w:spacing w:after="0" w:line="240" w:lineRule="auto"/>
              <w:rPr>
                <w:rFonts w:ascii="Verdana" w:eastAsia="Times New Roman" w:hAnsi="Verdana" w:cs="Times New Roman"/>
                <w:b/>
                <w:bCs/>
                <w:color w:val="808080"/>
                <w:sz w:val="17"/>
                <w:szCs w:val="17"/>
              </w:rPr>
            </w:pPr>
            <w:hyperlink r:id="rId77" w:history="1">
              <w:r w:rsidRPr="00FC2F2C">
                <w:rPr>
                  <w:rFonts w:ascii="Verdana" w:eastAsia="Times New Roman" w:hAnsi="Verdana" w:cs="Times New Roman"/>
                  <w:b/>
                  <w:bCs/>
                  <w:color w:val="269BC6"/>
                  <w:sz w:val="17"/>
                </w:rPr>
                <w:t>Answer &amp; Explanation</w:t>
              </w:r>
            </w:hyperlink>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Answer:</w:t>
            </w:r>
            <w:r w:rsidRPr="00FC2F2C">
              <w:rPr>
                <w:rFonts w:ascii="Verdana" w:eastAsia="Times New Roman" w:hAnsi="Verdana" w:cs="Times New Roman"/>
                <w:sz w:val="18"/>
              </w:rPr>
              <w:t> </w:t>
            </w:r>
            <w:r w:rsidRPr="00FC2F2C">
              <w:rPr>
                <w:rFonts w:ascii="Verdana" w:eastAsia="Times New Roman" w:hAnsi="Verdana" w:cs="Times New Roman"/>
                <w:sz w:val="18"/>
                <w:szCs w:val="18"/>
              </w:rPr>
              <w:t>Option</w:t>
            </w:r>
            <w:r w:rsidRPr="00FC2F2C">
              <w:rPr>
                <w:rFonts w:ascii="Verdana" w:eastAsia="Times New Roman" w:hAnsi="Verdana" w:cs="Times New Roman"/>
                <w:sz w:val="18"/>
              </w:rPr>
              <w:t> </w:t>
            </w:r>
            <w:r w:rsidRPr="00FC2F2C">
              <w:rPr>
                <w:rFonts w:ascii="Verdana" w:eastAsia="Times New Roman" w:hAnsi="Verdana" w:cs="Times New Roman"/>
                <w:b/>
                <w:bCs/>
                <w:sz w:val="18"/>
                <w:szCs w:val="18"/>
              </w:rPr>
              <w:t>B</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Explanation:</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The IEEE (Institute of Electrical and Electronics Engineers) was formed in 1963 by the merger of the Institute of Radio Engineers (IRE, founded 1912) and the American Institute of Electrical Engineers (AIEE, founded 1884).</w:t>
            </w:r>
          </w:p>
          <w:p w:rsidR="00FC2F2C" w:rsidRPr="00FC2F2C" w:rsidRDefault="00FC2F2C" w:rsidP="00FC2F2C">
            <w:pPr>
              <w:spacing w:after="150" w:line="240" w:lineRule="auto"/>
              <w:rPr>
                <w:rFonts w:ascii="Arial" w:eastAsia="Times New Roman" w:hAnsi="Arial" w:cs="Arial"/>
                <w:sz w:val="18"/>
                <w:szCs w:val="18"/>
              </w:rPr>
            </w:pPr>
            <w:hyperlink r:id="rId78" w:history="1">
              <w:r w:rsidRPr="00FC2F2C">
                <w:rPr>
                  <w:rFonts w:ascii="Arial" w:eastAsia="Times New Roman" w:hAnsi="Arial" w:cs="Arial"/>
                  <w:color w:val="269BC6"/>
                  <w:sz w:val="18"/>
                </w:rPr>
                <w:t>View Answer</w:t>
              </w:r>
            </w:hyperlink>
            <w:r w:rsidRPr="00FC2F2C">
              <w:rPr>
                <w:rFonts w:ascii="Arial" w:eastAsia="Times New Roman" w:hAnsi="Arial" w:cs="Arial"/>
                <w:sz w:val="18"/>
              </w:rPr>
              <w:t> </w:t>
            </w:r>
            <w:hyperlink r:id="rId79" w:history="1">
              <w:r w:rsidRPr="00FC2F2C">
                <w:rPr>
                  <w:rFonts w:ascii="Arial" w:eastAsia="Times New Roman" w:hAnsi="Arial" w:cs="Arial"/>
                  <w:color w:val="269BC6"/>
                  <w:sz w:val="18"/>
                </w:rPr>
                <w:t>Workspace</w:t>
              </w:r>
            </w:hyperlink>
            <w:r w:rsidRPr="00FC2F2C">
              <w:rPr>
                <w:rFonts w:ascii="Arial" w:eastAsia="Times New Roman" w:hAnsi="Arial" w:cs="Arial"/>
                <w:sz w:val="18"/>
              </w:rPr>
              <w:t> </w:t>
            </w:r>
            <w:hyperlink r:id="rId80" w:history="1">
              <w:r w:rsidRPr="00FC2F2C">
                <w:rPr>
                  <w:rFonts w:ascii="Arial" w:eastAsia="Times New Roman" w:hAnsi="Arial" w:cs="Arial"/>
                  <w:color w:val="269BC6"/>
                  <w:sz w:val="18"/>
                </w:rPr>
                <w:t>Report</w:t>
              </w:r>
            </w:hyperlink>
            <w:r w:rsidRPr="00FC2F2C">
              <w:rPr>
                <w:rFonts w:ascii="Arial" w:eastAsia="Times New Roman" w:hAnsi="Arial" w:cs="Arial"/>
                <w:sz w:val="18"/>
              </w:rPr>
              <w:t> </w:t>
            </w:r>
            <w:hyperlink r:id="rId81" w:history="1">
              <w:r w:rsidRPr="00FC2F2C">
                <w:rPr>
                  <w:rFonts w:ascii="Arial" w:eastAsia="Times New Roman" w:hAnsi="Arial" w:cs="Arial"/>
                  <w:color w:val="269BC6"/>
                  <w:sz w:val="18"/>
                </w:rPr>
                <w:t>Discuss in Forum</w:t>
              </w:r>
            </w:hyperlink>
          </w:p>
        </w:tc>
      </w:tr>
    </w:tbl>
    <w:p w:rsidR="00FC2F2C" w:rsidRPr="00FC2F2C" w:rsidRDefault="00FC2F2C" w:rsidP="00FC2F2C">
      <w:pPr>
        <w:spacing w:after="0" w:line="240" w:lineRule="auto"/>
        <w:rPr>
          <w:rFonts w:ascii="Times New Roman" w:eastAsia="Times New Roman" w:hAnsi="Times New Roman" w:cs="Times New Roman"/>
          <w:sz w:val="24"/>
          <w:szCs w:val="24"/>
        </w:rPr>
      </w:pPr>
      <w:r w:rsidRPr="00FC2F2C">
        <w:rPr>
          <w:rFonts w:ascii="Times New Roman" w:eastAsia="Times New Roman" w:hAnsi="Times New Roman" w:cs="Times New Roman"/>
          <w:sz w:val="24"/>
          <w:szCs w:val="24"/>
        </w:rPr>
        <w:pict>
          <v:rect id="_x0000_i1090"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C2F2C" w:rsidRPr="00FC2F2C" w:rsidTr="00FC2F2C">
        <w:trPr>
          <w:tblCellSpacing w:w="0" w:type="dxa"/>
        </w:trPr>
        <w:tc>
          <w:tcPr>
            <w:tcW w:w="375" w:type="dxa"/>
            <w:vMerge w:val="restart"/>
            <w:hideMark/>
          </w:tcPr>
          <w:p w:rsidR="00FC2F2C" w:rsidRPr="00FC2F2C" w:rsidRDefault="00FC2F2C" w:rsidP="00FC2F2C">
            <w:pPr>
              <w:spacing w:after="0" w:line="240" w:lineRule="auto"/>
              <w:rPr>
                <w:rFonts w:ascii="Verdana" w:eastAsia="Times New Roman" w:hAnsi="Verdana" w:cs="Times New Roman"/>
                <w:sz w:val="18"/>
                <w:szCs w:val="18"/>
              </w:rPr>
            </w:pPr>
            <w:r w:rsidRPr="00FC2F2C">
              <w:rPr>
                <w:rFonts w:ascii="Verdana" w:eastAsia="Times New Roman" w:hAnsi="Verdana" w:cs="Times New Roman"/>
                <w:sz w:val="18"/>
                <w:szCs w:val="18"/>
              </w:rPr>
              <w:t>2. </w:t>
            </w:r>
          </w:p>
        </w:tc>
        <w:tc>
          <w:tcPr>
            <w:tcW w:w="0" w:type="auto"/>
            <w:hideMark/>
          </w:tcPr>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What is part of a database that holds only one type of information?</w:t>
            </w:r>
          </w:p>
        </w:tc>
      </w:tr>
      <w:tr w:rsidR="00FC2F2C" w:rsidRPr="00FC2F2C" w:rsidTr="00FC2F2C">
        <w:trPr>
          <w:tblCellSpacing w:w="0" w:type="dxa"/>
        </w:trPr>
        <w:tc>
          <w:tcPr>
            <w:tcW w:w="0" w:type="auto"/>
            <w:vMerge/>
            <w:vAlign w:val="center"/>
            <w:hideMark/>
          </w:tcPr>
          <w:p w:rsidR="00FC2F2C" w:rsidRPr="00FC2F2C" w:rsidRDefault="00FC2F2C" w:rsidP="00FC2F2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82" w:history="1">
                    <w:r w:rsidRPr="00FC2F2C">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Report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83" w:history="1">
                    <w:r w:rsidRPr="00FC2F2C">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Field</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84" w:history="1">
                    <w:r w:rsidRPr="00FC2F2C">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Record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85" w:history="1">
                    <w:r w:rsidRPr="00FC2F2C">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File</w:t>
                  </w:r>
                </w:p>
              </w:tc>
            </w:tr>
          </w:tbl>
          <w:p w:rsidR="00FC2F2C" w:rsidRPr="00FC2F2C" w:rsidRDefault="00FC2F2C" w:rsidP="00FC2F2C">
            <w:pPr>
              <w:shd w:val="clear" w:color="auto" w:fill="FCFCFC"/>
              <w:spacing w:after="0" w:line="240" w:lineRule="auto"/>
              <w:rPr>
                <w:rFonts w:ascii="Verdana" w:eastAsia="Times New Roman" w:hAnsi="Verdana" w:cs="Times New Roman"/>
                <w:b/>
                <w:bCs/>
                <w:color w:val="808080"/>
                <w:sz w:val="17"/>
                <w:szCs w:val="17"/>
              </w:rPr>
            </w:pPr>
            <w:hyperlink r:id="rId86" w:history="1">
              <w:r w:rsidRPr="00FC2F2C">
                <w:rPr>
                  <w:rFonts w:ascii="Verdana" w:eastAsia="Times New Roman" w:hAnsi="Verdana" w:cs="Times New Roman"/>
                  <w:b/>
                  <w:bCs/>
                  <w:color w:val="269BC6"/>
                  <w:sz w:val="17"/>
                </w:rPr>
                <w:t>Answer &amp; Explanation</w:t>
              </w:r>
            </w:hyperlink>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Answer:</w:t>
            </w:r>
            <w:r w:rsidRPr="00FC2F2C">
              <w:rPr>
                <w:rFonts w:ascii="Verdana" w:eastAsia="Times New Roman" w:hAnsi="Verdana" w:cs="Times New Roman"/>
                <w:sz w:val="18"/>
              </w:rPr>
              <w:t> </w:t>
            </w:r>
            <w:r w:rsidRPr="00FC2F2C">
              <w:rPr>
                <w:rFonts w:ascii="Verdana" w:eastAsia="Times New Roman" w:hAnsi="Verdana" w:cs="Times New Roman"/>
                <w:sz w:val="18"/>
                <w:szCs w:val="18"/>
              </w:rPr>
              <w:t>Option</w:t>
            </w:r>
            <w:r w:rsidRPr="00FC2F2C">
              <w:rPr>
                <w:rFonts w:ascii="Verdana" w:eastAsia="Times New Roman" w:hAnsi="Verdana" w:cs="Times New Roman"/>
                <w:sz w:val="18"/>
              </w:rPr>
              <w:t> </w:t>
            </w:r>
            <w:r w:rsidRPr="00FC2F2C">
              <w:rPr>
                <w:rFonts w:ascii="Verdana" w:eastAsia="Times New Roman" w:hAnsi="Verdana" w:cs="Times New Roman"/>
                <w:b/>
                <w:bCs/>
                <w:sz w:val="18"/>
                <w:szCs w:val="18"/>
              </w:rPr>
              <w:t>B</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Explanation:</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No answer description available for this question.</w:t>
            </w:r>
            <w:r w:rsidRPr="00FC2F2C">
              <w:rPr>
                <w:rFonts w:ascii="Verdana" w:eastAsia="Times New Roman" w:hAnsi="Verdana" w:cs="Times New Roman"/>
                <w:sz w:val="18"/>
              </w:rPr>
              <w:t> </w:t>
            </w:r>
            <w:hyperlink r:id="rId87" w:history="1">
              <w:r w:rsidRPr="00FC2F2C">
                <w:rPr>
                  <w:rFonts w:ascii="Verdana" w:eastAsia="Times New Roman" w:hAnsi="Verdana" w:cs="Times New Roman"/>
                  <w:b/>
                  <w:bCs/>
                  <w:color w:val="269BC6"/>
                  <w:sz w:val="18"/>
                </w:rPr>
                <w:t>Let us discuss</w:t>
              </w:r>
            </w:hyperlink>
            <w:r w:rsidRPr="00FC2F2C">
              <w:rPr>
                <w:rFonts w:ascii="Verdana" w:eastAsia="Times New Roman" w:hAnsi="Verdana" w:cs="Times New Roman"/>
                <w:sz w:val="18"/>
                <w:szCs w:val="18"/>
              </w:rPr>
              <w:t>.</w:t>
            </w:r>
          </w:p>
          <w:p w:rsidR="00FC2F2C" w:rsidRPr="00FC2F2C" w:rsidRDefault="00FC2F2C" w:rsidP="00FC2F2C">
            <w:pPr>
              <w:spacing w:after="150" w:line="240" w:lineRule="auto"/>
              <w:rPr>
                <w:rFonts w:ascii="Arial" w:eastAsia="Times New Roman" w:hAnsi="Arial" w:cs="Arial"/>
                <w:sz w:val="18"/>
                <w:szCs w:val="18"/>
              </w:rPr>
            </w:pPr>
            <w:hyperlink r:id="rId88" w:history="1">
              <w:r w:rsidRPr="00FC2F2C">
                <w:rPr>
                  <w:rFonts w:ascii="Arial" w:eastAsia="Times New Roman" w:hAnsi="Arial" w:cs="Arial"/>
                  <w:color w:val="269BC6"/>
                  <w:sz w:val="18"/>
                </w:rPr>
                <w:t>View Answer</w:t>
              </w:r>
            </w:hyperlink>
            <w:r w:rsidRPr="00FC2F2C">
              <w:rPr>
                <w:rFonts w:ascii="Arial" w:eastAsia="Times New Roman" w:hAnsi="Arial" w:cs="Arial"/>
                <w:sz w:val="18"/>
              </w:rPr>
              <w:t> </w:t>
            </w:r>
            <w:hyperlink r:id="rId89" w:history="1">
              <w:r w:rsidRPr="00FC2F2C">
                <w:rPr>
                  <w:rFonts w:ascii="Arial" w:eastAsia="Times New Roman" w:hAnsi="Arial" w:cs="Arial"/>
                  <w:color w:val="269BC6"/>
                  <w:sz w:val="18"/>
                </w:rPr>
                <w:t>Workspace</w:t>
              </w:r>
            </w:hyperlink>
            <w:r w:rsidRPr="00FC2F2C">
              <w:rPr>
                <w:rFonts w:ascii="Arial" w:eastAsia="Times New Roman" w:hAnsi="Arial" w:cs="Arial"/>
                <w:sz w:val="18"/>
              </w:rPr>
              <w:t> </w:t>
            </w:r>
            <w:hyperlink r:id="rId90" w:history="1">
              <w:r w:rsidRPr="00FC2F2C">
                <w:rPr>
                  <w:rFonts w:ascii="Arial" w:eastAsia="Times New Roman" w:hAnsi="Arial" w:cs="Arial"/>
                  <w:color w:val="269BC6"/>
                  <w:sz w:val="18"/>
                </w:rPr>
                <w:t>Report</w:t>
              </w:r>
            </w:hyperlink>
            <w:r w:rsidRPr="00FC2F2C">
              <w:rPr>
                <w:rFonts w:ascii="Arial" w:eastAsia="Times New Roman" w:hAnsi="Arial" w:cs="Arial"/>
                <w:sz w:val="18"/>
              </w:rPr>
              <w:t> </w:t>
            </w:r>
            <w:hyperlink r:id="rId91" w:history="1">
              <w:r w:rsidRPr="00FC2F2C">
                <w:rPr>
                  <w:rFonts w:ascii="Arial" w:eastAsia="Times New Roman" w:hAnsi="Arial" w:cs="Arial"/>
                  <w:color w:val="269BC6"/>
                  <w:sz w:val="18"/>
                </w:rPr>
                <w:t>Discuss in Forum</w:t>
              </w:r>
            </w:hyperlink>
          </w:p>
        </w:tc>
      </w:tr>
    </w:tbl>
    <w:p w:rsidR="00FC2F2C" w:rsidRPr="00FC2F2C" w:rsidRDefault="00FC2F2C" w:rsidP="00FC2F2C">
      <w:pPr>
        <w:spacing w:after="0" w:line="240" w:lineRule="auto"/>
        <w:rPr>
          <w:rFonts w:ascii="Times New Roman" w:eastAsia="Times New Roman" w:hAnsi="Times New Roman" w:cs="Times New Roman"/>
          <w:sz w:val="24"/>
          <w:szCs w:val="24"/>
        </w:rPr>
      </w:pPr>
      <w:r w:rsidRPr="00FC2F2C">
        <w:rPr>
          <w:rFonts w:ascii="Times New Roman" w:eastAsia="Times New Roman" w:hAnsi="Times New Roman" w:cs="Times New Roman"/>
          <w:sz w:val="24"/>
          <w:szCs w:val="24"/>
        </w:rPr>
        <w:lastRenderedPageBreak/>
        <w:pict>
          <v:rect id="_x0000_i1091"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C2F2C" w:rsidRPr="00FC2F2C" w:rsidTr="00FC2F2C">
        <w:trPr>
          <w:tblCellSpacing w:w="0" w:type="dxa"/>
        </w:trPr>
        <w:tc>
          <w:tcPr>
            <w:tcW w:w="375" w:type="dxa"/>
            <w:vMerge w:val="restart"/>
            <w:hideMark/>
          </w:tcPr>
          <w:p w:rsidR="00FC2F2C" w:rsidRPr="00FC2F2C" w:rsidRDefault="00FC2F2C" w:rsidP="00FC2F2C">
            <w:pPr>
              <w:spacing w:after="0" w:line="240" w:lineRule="auto"/>
              <w:rPr>
                <w:rFonts w:ascii="Verdana" w:eastAsia="Times New Roman" w:hAnsi="Verdana" w:cs="Times New Roman"/>
                <w:sz w:val="18"/>
                <w:szCs w:val="18"/>
              </w:rPr>
            </w:pPr>
            <w:r w:rsidRPr="00FC2F2C">
              <w:rPr>
                <w:rFonts w:ascii="Verdana" w:eastAsia="Times New Roman" w:hAnsi="Verdana" w:cs="Times New Roman"/>
                <w:sz w:val="18"/>
                <w:szCs w:val="18"/>
              </w:rPr>
              <w:t>3. </w:t>
            </w:r>
          </w:p>
        </w:tc>
        <w:tc>
          <w:tcPr>
            <w:tcW w:w="0" w:type="auto"/>
            <w:hideMark/>
          </w:tcPr>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 xml:space="preserve">'OS' computer abbreviation usually </w:t>
            </w:r>
            <w:proofErr w:type="gramStart"/>
            <w:r w:rsidRPr="00FC2F2C">
              <w:rPr>
                <w:rFonts w:ascii="Verdana" w:eastAsia="Times New Roman" w:hAnsi="Verdana" w:cs="Times New Roman"/>
                <w:sz w:val="18"/>
                <w:szCs w:val="18"/>
              </w:rPr>
              <w:t>means ?</w:t>
            </w:r>
            <w:proofErr w:type="gramEnd"/>
          </w:p>
        </w:tc>
      </w:tr>
      <w:tr w:rsidR="00FC2F2C" w:rsidRPr="00FC2F2C" w:rsidTr="00FC2F2C">
        <w:trPr>
          <w:tblCellSpacing w:w="0" w:type="dxa"/>
        </w:trPr>
        <w:tc>
          <w:tcPr>
            <w:tcW w:w="0" w:type="auto"/>
            <w:vMerge/>
            <w:vAlign w:val="center"/>
            <w:hideMark/>
          </w:tcPr>
          <w:p w:rsidR="00FC2F2C" w:rsidRPr="00FC2F2C" w:rsidRDefault="00FC2F2C" w:rsidP="00FC2F2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92" w:history="1">
                    <w:r w:rsidRPr="00FC2F2C">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Order of Significance</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93" w:history="1">
                    <w:r w:rsidRPr="00FC2F2C">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Open Software</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94" w:history="1">
                    <w:r w:rsidRPr="00FC2F2C">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Operating System</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95" w:history="1">
                    <w:r w:rsidRPr="00FC2F2C">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Optical Sensor</w:t>
                  </w:r>
                </w:p>
              </w:tc>
            </w:tr>
          </w:tbl>
          <w:p w:rsidR="00FC2F2C" w:rsidRPr="00FC2F2C" w:rsidRDefault="00FC2F2C" w:rsidP="00FC2F2C">
            <w:pPr>
              <w:shd w:val="clear" w:color="auto" w:fill="FCFCFC"/>
              <w:spacing w:after="0" w:line="240" w:lineRule="auto"/>
              <w:rPr>
                <w:rFonts w:ascii="Verdana" w:eastAsia="Times New Roman" w:hAnsi="Verdana" w:cs="Times New Roman"/>
                <w:b/>
                <w:bCs/>
                <w:color w:val="808080"/>
                <w:sz w:val="17"/>
                <w:szCs w:val="17"/>
              </w:rPr>
            </w:pPr>
            <w:hyperlink r:id="rId96" w:history="1">
              <w:r w:rsidRPr="00FC2F2C">
                <w:rPr>
                  <w:rFonts w:ascii="Verdana" w:eastAsia="Times New Roman" w:hAnsi="Verdana" w:cs="Times New Roman"/>
                  <w:b/>
                  <w:bCs/>
                  <w:color w:val="269BC6"/>
                  <w:sz w:val="17"/>
                </w:rPr>
                <w:t>Answer &amp; Explanation</w:t>
              </w:r>
            </w:hyperlink>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Answer:</w:t>
            </w:r>
            <w:r w:rsidRPr="00FC2F2C">
              <w:rPr>
                <w:rFonts w:ascii="Verdana" w:eastAsia="Times New Roman" w:hAnsi="Verdana" w:cs="Times New Roman"/>
                <w:sz w:val="18"/>
              </w:rPr>
              <w:t> </w:t>
            </w:r>
            <w:r w:rsidRPr="00FC2F2C">
              <w:rPr>
                <w:rFonts w:ascii="Verdana" w:eastAsia="Times New Roman" w:hAnsi="Verdana" w:cs="Times New Roman"/>
                <w:sz w:val="18"/>
                <w:szCs w:val="18"/>
              </w:rPr>
              <w:t>Option</w:t>
            </w:r>
            <w:r w:rsidRPr="00FC2F2C">
              <w:rPr>
                <w:rFonts w:ascii="Verdana" w:eastAsia="Times New Roman" w:hAnsi="Verdana" w:cs="Times New Roman"/>
                <w:sz w:val="18"/>
              </w:rPr>
              <w:t> </w:t>
            </w:r>
            <w:r w:rsidRPr="00FC2F2C">
              <w:rPr>
                <w:rFonts w:ascii="Verdana" w:eastAsia="Times New Roman" w:hAnsi="Verdana" w:cs="Times New Roman"/>
                <w:b/>
                <w:bCs/>
                <w:sz w:val="18"/>
                <w:szCs w:val="18"/>
              </w:rPr>
              <w:t>C</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Explanation:</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No answer description available for this question.</w:t>
            </w:r>
            <w:r w:rsidRPr="00FC2F2C">
              <w:rPr>
                <w:rFonts w:ascii="Verdana" w:eastAsia="Times New Roman" w:hAnsi="Verdana" w:cs="Times New Roman"/>
                <w:sz w:val="18"/>
              </w:rPr>
              <w:t> </w:t>
            </w:r>
            <w:hyperlink r:id="rId97" w:history="1">
              <w:r w:rsidRPr="00FC2F2C">
                <w:rPr>
                  <w:rFonts w:ascii="Verdana" w:eastAsia="Times New Roman" w:hAnsi="Verdana" w:cs="Times New Roman"/>
                  <w:b/>
                  <w:bCs/>
                  <w:color w:val="269BC6"/>
                  <w:sz w:val="18"/>
                </w:rPr>
                <w:t>Let us discuss</w:t>
              </w:r>
            </w:hyperlink>
            <w:r w:rsidRPr="00FC2F2C">
              <w:rPr>
                <w:rFonts w:ascii="Verdana" w:eastAsia="Times New Roman" w:hAnsi="Verdana" w:cs="Times New Roman"/>
                <w:sz w:val="18"/>
                <w:szCs w:val="18"/>
              </w:rPr>
              <w:t>.</w:t>
            </w:r>
          </w:p>
          <w:p w:rsidR="00FC2F2C" w:rsidRPr="00FC2F2C" w:rsidRDefault="00FC2F2C" w:rsidP="00FC2F2C">
            <w:pPr>
              <w:spacing w:after="150" w:line="240" w:lineRule="auto"/>
              <w:rPr>
                <w:rFonts w:ascii="Arial" w:eastAsia="Times New Roman" w:hAnsi="Arial" w:cs="Arial"/>
                <w:sz w:val="18"/>
                <w:szCs w:val="18"/>
              </w:rPr>
            </w:pPr>
            <w:hyperlink r:id="rId98" w:history="1">
              <w:r w:rsidRPr="00FC2F2C">
                <w:rPr>
                  <w:rFonts w:ascii="Arial" w:eastAsia="Times New Roman" w:hAnsi="Arial" w:cs="Arial"/>
                  <w:color w:val="269BC6"/>
                  <w:sz w:val="18"/>
                </w:rPr>
                <w:t>View Answer</w:t>
              </w:r>
            </w:hyperlink>
            <w:r w:rsidRPr="00FC2F2C">
              <w:rPr>
                <w:rFonts w:ascii="Arial" w:eastAsia="Times New Roman" w:hAnsi="Arial" w:cs="Arial"/>
                <w:sz w:val="18"/>
              </w:rPr>
              <w:t> </w:t>
            </w:r>
            <w:hyperlink r:id="rId99" w:history="1">
              <w:r w:rsidRPr="00FC2F2C">
                <w:rPr>
                  <w:rFonts w:ascii="Arial" w:eastAsia="Times New Roman" w:hAnsi="Arial" w:cs="Arial"/>
                  <w:color w:val="269BC6"/>
                  <w:sz w:val="18"/>
                </w:rPr>
                <w:t>Workspace</w:t>
              </w:r>
            </w:hyperlink>
            <w:r w:rsidRPr="00FC2F2C">
              <w:rPr>
                <w:rFonts w:ascii="Arial" w:eastAsia="Times New Roman" w:hAnsi="Arial" w:cs="Arial"/>
                <w:sz w:val="18"/>
              </w:rPr>
              <w:t> </w:t>
            </w:r>
            <w:hyperlink r:id="rId100" w:history="1">
              <w:r w:rsidRPr="00FC2F2C">
                <w:rPr>
                  <w:rFonts w:ascii="Arial" w:eastAsia="Times New Roman" w:hAnsi="Arial" w:cs="Arial"/>
                  <w:color w:val="269BC6"/>
                  <w:sz w:val="18"/>
                </w:rPr>
                <w:t>Report</w:t>
              </w:r>
            </w:hyperlink>
            <w:r w:rsidRPr="00FC2F2C">
              <w:rPr>
                <w:rFonts w:ascii="Arial" w:eastAsia="Times New Roman" w:hAnsi="Arial" w:cs="Arial"/>
                <w:sz w:val="18"/>
              </w:rPr>
              <w:t> </w:t>
            </w:r>
            <w:hyperlink r:id="rId101" w:history="1">
              <w:r w:rsidRPr="00FC2F2C">
                <w:rPr>
                  <w:rFonts w:ascii="Arial" w:eastAsia="Times New Roman" w:hAnsi="Arial" w:cs="Arial"/>
                  <w:color w:val="269BC6"/>
                  <w:sz w:val="18"/>
                </w:rPr>
                <w:t>Discuss in Forum</w:t>
              </w:r>
            </w:hyperlink>
          </w:p>
        </w:tc>
      </w:tr>
    </w:tbl>
    <w:p w:rsidR="00FC2F2C" w:rsidRPr="00FC2F2C" w:rsidRDefault="00FC2F2C" w:rsidP="00FC2F2C">
      <w:pPr>
        <w:spacing w:after="0" w:line="240" w:lineRule="auto"/>
        <w:rPr>
          <w:rFonts w:ascii="Times New Roman" w:eastAsia="Times New Roman" w:hAnsi="Times New Roman" w:cs="Times New Roman"/>
          <w:sz w:val="24"/>
          <w:szCs w:val="24"/>
        </w:rPr>
      </w:pPr>
      <w:r w:rsidRPr="00FC2F2C">
        <w:rPr>
          <w:rFonts w:ascii="Times New Roman" w:eastAsia="Times New Roman" w:hAnsi="Times New Roman" w:cs="Times New Roman"/>
          <w:sz w:val="24"/>
          <w:szCs w:val="24"/>
        </w:rPr>
        <w:pict>
          <v:rect id="_x0000_i1092"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C2F2C" w:rsidRPr="00FC2F2C" w:rsidTr="00FC2F2C">
        <w:trPr>
          <w:tblCellSpacing w:w="0" w:type="dxa"/>
        </w:trPr>
        <w:tc>
          <w:tcPr>
            <w:tcW w:w="375" w:type="dxa"/>
            <w:vMerge w:val="restart"/>
            <w:hideMark/>
          </w:tcPr>
          <w:p w:rsidR="00FC2F2C" w:rsidRPr="00FC2F2C" w:rsidRDefault="00FC2F2C" w:rsidP="00FC2F2C">
            <w:pPr>
              <w:spacing w:after="0" w:line="240" w:lineRule="auto"/>
              <w:rPr>
                <w:rFonts w:ascii="Verdana" w:eastAsia="Times New Roman" w:hAnsi="Verdana" w:cs="Times New Roman"/>
                <w:sz w:val="18"/>
                <w:szCs w:val="18"/>
              </w:rPr>
            </w:pPr>
            <w:r w:rsidRPr="00FC2F2C">
              <w:rPr>
                <w:rFonts w:ascii="Verdana" w:eastAsia="Times New Roman" w:hAnsi="Verdana" w:cs="Times New Roman"/>
                <w:sz w:val="18"/>
                <w:szCs w:val="18"/>
              </w:rPr>
              <w:t>4. </w:t>
            </w:r>
          </w:p>
        </w:tc>
        <w:tc>
          <w:tcPr>
            <w:tcW w:w="0" w:type="auto"/>
            <w:hideMark/>
          </w:tcPr>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In which decade with the first transatlantic radio broadcast occur?</w:t>
            </w:r>
          </w:p>
        </w:tc>
      </w:tr>
      <w:tr w:rsidR="00FC2F2C" w:rsidRPr="00FC2F2C" w:rsidTr="00FC2F2C">
        <w:trPr>
          <w:tblCellSpacing w:w="0" w:type="dxa"/>
        </w:trPr>
        <w:tc>
          <w:tcPr>
            <w:tcW w:w="0" w:type="auto"/>
            <w:vMerge/>
            <w:vAlign w:val="center"/>
            <w:hideMark/>
          </w:tcPr>
          <w:p w:rsidR="00FC2F2C" w:rsidRPr="00FC2F2C" w:rsidRDefault="00FC2F2C" w:rsidP="00FC2F2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02" w:history="1">
                    <w:r w:rsidRPr="00FC2F2C">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1850s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03" w:history="1">
                    <w:r w:rsidRPr="00FC2F2C">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1860s</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04" w:history="1">
                    <w:r w:rsidRPr="00FC2F2C">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1870s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05" w:history="1">
                    <w:r w:rsidRPr="00FC2F2C">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1900s</w:t>
                  </w:r>
                </w:p>
              </w:tc>
            </w:tr>
          </w:tbl>
          <w:p w:rsidR="00FC2F2C" w:rsidRPr="00FC2F2C" w:rsidRDefault="00FC2F2C" w:rsidP="00FC2F2C">
            <w:pPr>
              <w:shd w:val="clear" w:color="auto" w:fill="FCFCFC"/>
              <w:spacing w:after="0" w:line="240" w:lineRule="auto"/>
              <w:rPr>
                <w:rFonts w:ascii="Verdana" w:eastAsia="Times New Roman" w:hAnsi="Verdana" w:cs="Times New Roman"/>
                <w:b/>
                <w:bCs/>
                <w:color w:val="808080"/>
                <w:sz w:val="17"/>
                <w:szCs w:val="17"/>
              </w:rPr>
            </w:pPr>
            <w:hyperlink r:id="rId106" w:history="1">
              <w:r w:rsidRPr="00FC2F2C">
                <w:rPr>
                  <w:rFonts w:ascii="Verdana" w:eastAsia="Times New Roman" w:hAnsi="Verdana" w:cs="Times New Roman"/>
                  <w:b/>
                  <w:bCs/>
                  <w:color w:val="269BC6"/>
                  <w:sz w:val="17"/>
                </w:rPr>
                <w:t>Answer &amp; Explanation</w:t>
              </w:r>
            </w:hyperlink>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Answer:</w:t>
            </w:r>
            <w:r w:rsidRPr="00FC2F2C">
              <w:rPr>
                <w:rFonts w:ascii="Verdana" w:eastAsia="Times New Roman" w:hAnsi="Verdana" w:cs="Times New Roman"/>
                <w:sz w:val="18"/>
              </w:rPr>
              <w:t> </w:t>
            </w:r>
            <w:r w:rsidRPr="00FC2F2C">
              <w:rPr>
                <w:rFonts w:ascii="Verdana" w:eastAsia="Times New Roman" w:hAnsi="Verdana" w:cs="Times New Roman"/>
                <w:sz w:val="18"/>
                <w:szCs w:val="18"/>
              </w:rPr>
              <w:t>Option</w:t>
            </w:r>
            <w:r w:rsidRPr="00FC2F2C">
              <w:rPr>
                <w:rFonts w:ascii="Verdana" w:eastAsia="Times New Roman" w:hAnsi="Verdana" w:cs="Times New Roman"/>
                <w:sz w:val="18"/>
              </w:rPr>
              <w:t> </w:t>
            </w:r>
            <w:r w:rsidRPr="00FC2F2C">
              <w:rPr>
                <w:rFonts w:ascii="Verdana" w:eastAsia="Times New Roman" w:hAnsi="Verdana" w:cs="Times New Roman"/>
                <w:b/>
                <w:bCs/>
                <w:sz w:val="18"/>
                <w:szCs w:val="18"/>
              </w:rPr>
              <w:t>D</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Explanation:</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 xml:space="preserve">On December 12, 1901, a radio transmission received by </w:t>
            </w:r>
            <w:proofErr w:type="spellStart"/>
            <w:r w:rsidRPr="00FC2F2C">
              <w:rPr>
                <w:rFonts w:ascii="Verdana" w:eastAsia="Times New Roman" w:hAnsi="Verdana" w:cs="Times New Roman"/>
                <w:sz w:val="18"/>
                <w:szCs w:val="18"/>
              </w:rPr>
              <w:t>Guglielmo</w:t>
            </w:r>
            <w:proofErr w:type="spellEnd"/>
            <w:r w:rsidRPr="00FC2F2C">
              <w:rPr>
                <w:rFonts w:ascii="Verdana" w:eastAsia="Times New Roman" w:hAnsi="Verdana" w:cs="Times New Roman"/>
                <w:sz w:val="18"/>
                <w:szCs w:val="18"/>
              </w:rPr>
              <w:t xml:space="preserve"> Marconi resulted in the first transmission of a transatlantic wireless signal (Morse Code) from </w:t>
            </w:r>
            <w:proofErr w:type="spellStart"/>
            <w:r w:rsidRPr="00FC2F2C">
              <w:rPr>
                <w:rFonts w:ascii="Verdana" w:eastAsia="Times New Roman" w:hAnsi="Verdana" w:cs="Times New Roman"/>
                <w:sz w:val="18"/>
                <w:szCs w:val="18"/>
              </w:rPr>
              <w:t>Poldhu</w:t>
            </w:r>
            <w:proofErr w:type="spellEnd"/>
            <w:r w:rsidRPr="00FC2F2C">
              <w:rPr>
                <w:rFonts w:ascii="Verdana" w:eastAsia="Times New Roman" w:hAnsi="Verdana" w:cs="Times New Roman"/>
                <w:sz w:val="18"/>
                <w:szCs w:val="18"/>
              </w:rPr>
              <w:t>, Cornwall, to St. John's, Newfoundland.</w:t>
            </w:r>
          </w:p>
          <w:p w:rsidR="00FC2F2C" w:rsidRPr="00FC2F2C" w:rsidRDefault="00FC2F2C" w:rsidP="00FC2F2C">
            <w:pPr>
              <w:spacing w:after="150" w:line="240" w:lineRule="auto"/>
              <w:rPr>
                <w:rFonts w:ascii="Arial" w:eastAsia="Times New Roman" w:hAnsi="Arial" w:cs="Arial"/>
                <w:sz w:val="18"/>
                <w:szCs w:val="18"/>
              </w:rPr>
            </w:pPr>
            <w:hyperlink r:id="rId107" w:history="1">
              <w:r w:rsidRPr="00FC2F2C">
                <w:rPr>
                  <w:rFonts w:ascii="Arial" w:eastAsia="Times New Roman" w:hAnsi="Arial" w:cs="Arial"/>
                  <w:color w:val="269BC6"/>
                  <w:sz w:val="18"/>
                </w:rPr>
                <w:t>View Answer</w:t>
              </w:r>
            </w:hyperlink>
            <w:r w:rsidRPr="00FC2F2C">
              <w:rPr>
                <w:rFonts w:ascii="Arial" w:eastAsia="Times New Roman" w:hAnsi="Arial" w:cs="Arial"/>
                <w:sz w:val="18"/>
              </w:rPr>
              <w:t> </w:t>
            </w:r>
            <w:hyperlink r:id="rId108" w:history="1">
              <w:r w:rsidRPr="00FC2F2C">
                <w:rPr>
                  <w:rFonts w:ascii="Arial" w:eastAsia="Times New Roman" w:hAnsi="Arial" w:cs="Arial"/>
                  <w:color w:val="269BC6"/>
                  <w:sz w:val="18"/>
                </w:rPr>
                <w:t>Workspace</w:t>
              </w:r>
            </w:hyperlink>
            <w:r w:rsidRPr="00FC2F2C">
              <w:rPr>
                <w:rFonts w:ascii="Arial" w:eastAsia="Times New Roman" w:hAnsi="Arial" w:cs="Arial"/>
                <w:sz w:val="18"/>
              </w:rPr>
              <w:t> </w:t>
            </w:r>
            <w:hyperlink r:id="rId109" w:history="1">
              <w:r w:rsidRPr="00FC2F2C">
                <w:rPr>
                  <w:rFonts w:ascii="Arial" w:eastAsia="Times New Roman" w:hAnsi="Arial" w:cs="Arial"/>
                  <w:color w:val="269BC6"/>
                  <w:sz w:val="18"/>
                </w:rPr>
                <w:t>Report</w:t>
              </w:r>
            </w:hyperlink>
            <w:r w:rsidRPr="00FC2F2C">
              <w:rPr>
                <w:rFonts w:ascii="Arial" w:eastAsia="Times New Roman" w:hAnsi="Arial" w:cs="Arial"/>
                <w:sz w:val="18"/>
              </w:rPr>
              <w:t> </w:t>
            </w:r>
            <w:hyperlink r:id="rId110" w:history="1">
              <w:r w:rsidRPr="00FC2F2C">
                <w:rPr>
                  <w:rFonts w:ascii="Arial" w:eastAsia="Times New Roman" w:hAnsi="Arial" w:cs="Arial"/>
                  <w:color w:val="269BC6"/>
                  <w:sz w:val="18"/>
                </w:rPr>
                <w:t>Discuss in Forum</w:t>
              </w:r>
            </w:hyperlink>
          </w:p>
        </w:tc>
      </w:tr>
    </w:tbl>
    <w:p w:rsidR="00FC2F2C" w:rsidRPr="00FC2F2C" w:rsidRDefault="00FC2F2C" w:rsidP="00FC2F2C">
      <w:pPr>
        <w:spacing w:after="0" w:line="240" w:lineRule="auto"/>
        <w:rPr>
          <w:rFonts w:ascii="Times New Roman" w:eastAsia="Times New Roman" w:hAnsi="Times New Roman" w:cs="Times New Roman"/>
          <w:sz w:val="24"/>
          <w:szCs w:val="24"/>
        </w:rPr>
      </w:pPr>
      <w:r w:rsidRPr="00FC2F2C">
        <w:rPr>
          <w:rFonts w:ascii="Times New Roman" w:eastAsia="Times New Roman" w:hAnsi="Times New Roman" w:cs="Times New Roman"/>
          <w:sz w:val="24"/>
          <w:szCs w:val="24"/>
        </w:rPr>
        <w:lastRenderedPageBreak/>
        <w:pict>
          <v:rect id="_x0000_i1093"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C2F2C" w:rsidRPr="00FC2F2C" w:rsidTr="00FC2F2C">
        <w:trPr>
          <w:tblCellSpacing w:w="0" w:type="dxa"/>
        </w:trPr>
        <w:tc>
          <w:tcPr>
            <w:tcW w:w="375" w:type="dxa"/>
            <w:vMerge w:val="restart"/>
            <w:hideMark/>
          </w:tcPr>
          <w:p w:rsidR="00FC2F2C" w:rsidRPr="00FC2F2C" w:rsidRDefault="00FC2F2C" w:rsidP="00FC2F2C">
            <w:pPr>
              <w:spacing w:after="0" w:line="240" w:lineRule="auto"/>
              <w:rPr>
                <w:rFonts w:ascii="Verdana" w:eastAsia="Times New Roman" w:hAnsi="Verdana" w:cs="Times New Roman"/>
                <w:sz w:val="18"/>
                <w:szCs w:val="18"/>
              </w:rPr>
            </w:pPr>
            <w:r w:rsidRPr="00FC2F2C">
              <w:rPr>
                <w:rFonts w:ascii="Verdana" w:eastAsia="Times New Roman" w:hAnsi="Verdana" w:cs="Times New Roman"/>
                <w:sz w:val="18"/>
                <w:szCs w:val="18"/>
              </w:rPr>
              <w:t>5. </w:t>
            </w:r>
          </w:p>
        </w:tc>
        <w:tc>
          <w:tcPr>
            <w:tcW w:w="0" w:type="auto"/>
            <w:hideMark/>
          </w:tcPr>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'.MOV' extension refers usually to what kind of file?</w:t>
            </w:r>
          </w:p>
        </w:tc>
      </w:tr>
      <w:tr w:rsidR="00FC2F2C" w:rsidRPr="00FC2F2C" w:rsidTr="00FC2F2C">
        <w:trPr>
          <w:tblCellSpacing w:w="0" w:type="dxa"/>
        </w:trPr>
        <w:tc>
          <w:tcPr>
            <w:tcW w:w="0" w:type="auto"/>
            <w:vMerge/>
            <w:vAlign w:val="center"/>
            <w:hideMark/>
          </w:tcPr>
          <w:p w:rsidR="00FC2F2C" w:rsidRPr="00FC2F2C" w:rsidRDefault="00FC2F2C" w:rsidP="00FC2F2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11" w:history="1">
                    <w:r w:rsidRPr="00FC2F2C">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Image file</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12" w:history="1">
                    <w:r w:rsidRPr="00FC2F2C">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Animation/movie file</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13" w:history="1">
                    <w:r w:rsidRPr="00FC2F2C">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Audio file</w:t>
                  </w:r>
                </w:p>
              </w:tc>
            </w:tr>
            <w:tr w:rsidR="00FC2F2C" w:rsidRPr="00FC2F2C">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hyperlink r:id="rId114" w:history="1">
                    <w:r w:rsidRPr="00FC2F2C">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C2F2C" w:rsidRPr="00FC2F2C" w:rsidRDefault="00FC2F2C" w:rsidP="00FC2F2C">
                  <w:pPr>
                    <w:spacing w:before="75" w:after="75" w:line="255" w:lineRule="atLeast"/>
                    <w:ind w:left="75" w:right="75"/>
                    <w:rPr>
                      <w:rFonts w:ascii="Verdana" w:eastAsia="Times New Roman" w:hAnsi="Verdana" w:cs="Times New Roman"/>
                      <w:sz w:val="18"/>
                      <w:szCs w:val="18"/>
                    </w:rPr>
                  </w:pPr>
                  <w:r w:rsidRPr="00FC2F2C">
                    <w:rPr>
                      <w:rFonts w:ascii="Verdana" w:eastAsia="Times New Roman" w:hAnsi="Verdana" w:cs="Times New Roman"/>
                      <w:sz w:val="18"/>
                      <w:szCs w:val="18"/>
                    </w:rPr>
                    <w:t>MS Office document</w:t>
                  </w:r>
                </w:p>
              </w:tc>
            </w:tr>
          </w:tbl>
          <w:p w:rsidR="00FC2F2C" w:rsidRPr="00FC2F2C" w:rsidRDefault="00FC2F2C" w:rsidP="00FC2F2C">
            <w:pPr>
              <w:shd w:val="clear" w:color="auto" w:fill="FCFCFC"/>
              <w:spacing w:after="0" w:line="240" w:lineRule="auto"/>
              <w:rPr>
                <w:rFonts w:ascii="Verdana" w:eastAsia="Times New Roman" w:hAnsi="Verdana" w:cs="Times New Roman"/>
                <w:b/>
                <w:bCs/>
                <w:color w:val="808080"/>
                <w:sz w:val="17"/>
                <w:szCs w:val="17"/>
              </w:rPr>
            </w:pPr>
            <w:hyperlink r:id="rId115" w:history="1">
              <w:r w:rsidRPr="00FC2F2C">
                <w:rPr>
                  <w:rFonts w:ascii="Verdana" w:eastAsia="Times New Roman" w:hAnsi="Verdana" w:cs="Times New Roman"/>
                  <w:b/>
                  <w:bCs/>
                  <w:color w:val="269BC6"/>
                  <w:sz w:val="17"/>
                </w:rPr>
                <w:t>Answer &amp; Explanation</w:t>
              </w:r>
            </w:hyperlink>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Answer:</w:t>
            </w:r>
            <w:r w:rsidRPr="00FC2F2C">
              <w:rPr>
                <w:rFonts w:ascii="Verdana" w:eastAsia="Times New Roman" w:hAnsi="Verdana" w:cs="Times New Roman"/>
                <w:sz w:val="18"/>
              </w:rPr>
              <w:t> </w:t>
            </w:r>
            <w:r w:rsidRPr="00FC2F2C">
              <w:rPr>
                <w:rFonts w:ascii="Verdana" w:eastAsia="Times New Roman" w:hAnsi="Verdana" w:cs="Times New Roman"/>
                <w:sz w:val="18"/>
                <w:szCs w:val="18"/>
              </w:rPr>
              <w:t>Option</w:t>
            </w:r>
            <w:r w:rsidRPr="00FC2F2C">
              <w:rPr>
                <w:rFonts w:ascii="Verdana" w:eastAsia="Times New Roman" w:hAnsi="Verdana" w:cs="Times New Roman"/>
                <w:sz w:val="18"/>
              </w:rPr>
              <w:t> </w:t>
            </w:r>
            <w:r w:rsidRPr="00FC2F2C">
              <w:rPr>
                <w:rFonts w:ascii="Verdana" w:eastAsia="Times New Roman" w:hAnsi="Verdana" w:cs="Times New Roman"/>
                <w:b/>
                <w:bCs/>
                <w:sz w:val="18"/>
                <w:szCs w:val="18"/>
              </w:rPr>
              <w:t>B</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b/>
                <w:bCs/>
                <w:color w:val="5EAC1A"/>
                <w:sz w:val="18"/>
              </w:rPr>
              <w:t>Explanation:</w:t>
            </w:r>
          </w:p>
          <w:p w:rsidR="00FC2F2C" w:rsidRPr="00FC2F2C" w:rsidRDefault="00FC2F2C" w:rsidP="00FC2F2C">
            <w:pPr>
              <w:spacing w:before="100" w:beforeAutospacing="1" w:after="100" w:afterAutospacing="1" w:line="255" w:lineRule="atLeast"/>
              <w:rPr>
                <w:rFonts w:ascii="Verdana" w:eastAsia="Times New Roman" w:hAnsi="Verdana" w:cs="Times New Roman"/>
                <w:sz w:val="18"/>
                <w:szCs w:val="18"/>
              </w:rPr>
            </w:pPr>
            <w:r w:rsidRPr="00FC2F2C">
              <w:rPr>
                <w:rFonts w:ascii="Verdana" w:eastAsia="Times New Roman" w:hAnsi="Verdana" w:cs="Times New Roman"/>
                <w:sz w:val="18"/>
                <w:szCs w:val="18"/>
              </w:rPr>
              <w:t>No answer description available for this question.</w:t>
            </w:r>
            <w:r w:rsidRPr="00FC2F2C">
              <w:rPr>
                <w:rFonts w:ascii="Verdana" w:eastAsia="Times New Roman" w:hAnsi="Verdana" w:cs="Times New Roman"/>
                <w:sz w:val="18"/>
              </w:rPr>
              <w:t> </w:t>
            </w:r>
            <w:hyperlink r:id="rId116" w:history="1">
              <w:r w:rsidRPr="00FC2F2C">
                <w:rPr>
                  <w:rFonts w:ascii="Verdana" w:eastAsia="Times New Roman" w:hAnsi="Verdana" w:cs="Times New Roman"/>
                  <w:b/>
                  <w:bCs/>
                  <w:color w:val="269BC6"/>
                  <w:sz w:val="18"/>
                </w:rPr>
                <w:t>Let us discuss</w:t>
              </w:r>
            </w:hyperlink>
            <w:r w:rsidRPr="00FC2F2C">
              <w:rPr>
                <w:rFonts w:ascii="Verdana" w:eastAsia="Times New Roman" w:hAnsi="Verdana" w:cs="Times New Roman"/>
                <w:sz w:val="18"/>
                <w:szCs w:val="18"/>
              </w:rPr>
              <w:t>.</w:t>
            </w:r>
          </w:p>
          <w:p w:rsidR="00FC2F2C" w:rsidRPr="00FC2F2C" w:rsidRDefault="00FC2F2C" w:rsidP="00FC2F2C">
            <w:pPr>
              <w:spacing w:after="150" w:line="240" w:lineRule="auto"/>
              <w:rPr>
                <w:rFonts w:ascii="Arial" w:eastAsia="Times New Roman" w:hAnsi="Arial" w:cs="Arial"/>
                <w:sz w:val="18"/>
                <w:szCs w:val="18"/>
              </w:rPr>
            </w:pPr>
            <w:hyperlink r:id="rId117" w:history="1">
              <w:r w:rsidRPr="00FC2F2C">
                <w:rPr>
                  <w:rFonts w:ascii="Arial" w:eastAsia="Times New Roman" w:hAnsi="Arial" w:cs="Arial"/>
                  <w:color w:val="269BC6"/>
                  <w:sz w:val="18"/>
                </w:rPr>
                <w:t>View Answer</w:t>
              </w:r>
            </w:hyperlink>
            <w:r w:rsidRPr="00FC2F2C">
              <w:rPr>
                <w:rFonts w:ascii="Arial" w:eastAsia="Times New Roman" w:hAnsi="Arial" w:cs="Arial"/>
                <w:sz w:val="18"/>
              </w:rPr>
              <w:t> </w:t>
            </w:r>
            <w:hyperlink r:id="rId118" w:history="1">
              <w:r w:rsidRPr="00FC2F2C">
                <w:rPr>
                  <w:rFonts w:ascii="Arial" w:eastAsia="Times New Roman" w:hAnsi="Arial" w:cs="Arial"/>
                  <w:color w:val="269BC6"/>
                  <w:sz w:val="18"/>
                </w:rPr>
                <w:t>Workspace</w:t>
              </w:r>
            </w:hyperlink>
            <w:r w:rsidRPr="00FC2F2C">
              <w:rPr>
                <w:rFonts w:ascii="Arial" w:eastAsia="Times New Roman" w:hAnsi="Arial" w:cs="Arial"/>
                <w:sz w:val="18"/>
              </w:rPr>
              <w:t> </w:t>
            </w:r>
            <w:hyperlink r:id="rId119" w:history="1">
              <w:r w:rsidRPr="00FC2F2C">
                <w:rPr>
                  <w:rFonts w:ascii="Arial" w:eastAsia="Times New Roman" w:hAnsi="Arial" w:cs="Arial"/>
                  <w:color w:val="269BC6"/>
                  <w:sz w:val="18"/>
                </w:rPr>
                <w:t>Report</w:t>
              </w:r>
            </w:hyperlink>
            <w:r w:rsidRPr="00FC2F2C">
              <w:rPr>
                <w:rFonts w:ascii="Arial" w:eastAsia="Times New Roman" w:hAnsi="Arial" w:cs="Arial"/>
                <w:sz w:val="18"/>
              </w:rPr>
              <w:t> </w:t>
            </w:r>
          </w:p>
        </w:tc>
      </w:tr>
    </w:tbl>
    <w:p w:rsidR="00FC2F2C" w:rsidRDefault="001B3446">
      <w:r>
        <w:t>C</w:t>
      </w:r>
    </w:p>
    <w:tbl>
      <w:tblPr>
        <w:tblW w:w="5000" w:type="pct"/>
        <w:tblCellSpacing w:w="0" w:type="dxa"/>
        <w:tblCellMar>
          <w:left w:w="0" w:type="dxa"/>
          <w:right w:w="0" w:type="dxa"/>
        </w:tblCellMar>
        <w:tblLook w:val="04A0"/>
      </w:tblPr>
      <w:tblGrid>
        <w:gridCol w:w="375"/>
        <w:gridCol w:w="8985"/>
      </w:tblGrid>
      <w:tr w:rsidR="001B3446" w:rsidRPr="001B3446" w:rsidTr="001B3446">
        <w:trPr>
          <w:tblCellSpacing w:w="0" w:type="dxa"/>
        </w:trPr>
        <w:tc>
          <w:tcPr>
            <w:tcW w:w="375" w:type="dxa"/>
            <w:vMerge w:val="restart"/>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1. </w:t>
            </w:r>
          </w:p>
        </w:tc>
        <w:tc>
          <w:tcPr>
            <w:tcW w:w="0" w:type="auto"/>
            <w:hideMark/>
          </w:tcPr>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sz w:val="18"/>
                <w:szCs w:val="18"/>
              </w:rPr>
              <w:t xml:space="preserve">Which of the following statements should be used to obtain a remainder after dividing 3.14 by </w:t>
            </w:r>
            <w:proofErr w:type="gramStart"/>
            <w:r w:rsidRPr="001B3446">
              <w:rPr>
                <w:rFonts w:ascii="Verdana" w:eastAsia="Times New Roman" w:hAnsi="Verdana" w:cs="Times New Roman"/>
                <w:sz w:val="18"/>
                <w:szCs w:val="18"/>
              </w:rPr>
              <w:t>2.1 ?</w:t>
            </w:r>
            <w:proofErr w:type="gramEnd"/>
          </w:p>
        </w:tc>
      </w:tr>
      <w:tr w:rsidR="001B3446" w:rsidRPr="001B3446" w:rsidTr="001B3446">
        <w:trPr>
          <w:tblCellSpacing w:w="0" w:type="dxa"/>
        </w:trPr>
        <w:tc>
          <w:tcPr>
            <w:tcW w:w="0" w:type="auto"/>
            <w:vMerge/>
            <w:vAlign w:val="center"/>
            <w:hideMark/>
          </w:tcPr>
          <w:p w:rsidR="001B3446" w:rsidRPr="001B3446" w:rsidRDefault="001B3446" w:rsidP="001B344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20" w:history="1">
                    <w:r w:rsidRPr="001B344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proofErr w:type="spellStart"/>
                  <w:r w:rsidRPr="001B3446">
                    <w:rPr>
                      <w:rFonts w:ascii="Verdana" w:eastAsia="Times New Roman" w:hAnsi="Verdana" w:cs="Times New Roman"/>
                      <w:sz w:val="18"/>
                      <w:szCs w:val="18"/>
                    </w:rPr>
                    <w:t>rem</w:t>
                  </w:r>
                  <w:proofErr w:type="spellEnd"/>
                  <w:r w:rsidRPr="001B3446">
                    <w:rPr>
                      <w:rFonts w:ascii="Verdana" w:eastAsia="Times New Roman" w:hAnsi="Verdana" w:cs="Times New Roman"/>
                      <w:sz w:val="18"/>
                      <w:szCs w:val="18"/>
                    </w:rPr>
                    <w:t xml:space="preserve"> = 3.14 % 2.1;</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21" w:history="1">
                    <w:r w:rsidRPr="001B344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proofErr w:type="spellStart"/>
                  <w:r w:rsidRPr="001B3446">
                    <w:rPr>
                      <w:rFonts w:ascii="Verdana" w:eastAsia="Times New Roman" w:hAnsi="Verdana" w:cs="Times New Roman"/>
                      <w:sz w:val="18"/>
                      <w:szCs w:val="18"/>
                    </w:rPr>
                    <w:t>rem</w:t>
                  </w:r>
                  <w:proofErr w:type="spellEnd"/>
                  <w:r w:rsidRPr="001B3446">
                    <w:rPr>
                      <w:rFonts w:ascii="Verdana" w:eastAsia="Times New Roman" w:hAnsi="Verdana" w:cs="Times New Roman"/>
                      <w:sz w:val="18"/>
                      <w:szCs w:val="18"/>
                    </w:rPr>
                    <w:t xml:space="preserve"> = </w:t>
                  </w:r>
                  <w:proofErr w:type="spellStart"/>
                  <w:r w:rsidRPr="001B3446">
                    <w:rPr>
                      <w:rFonts w:ascii="Verdana" w:eastAsia="Times New Roman" w:hAnsi="Verdana" w:cs="Times New Roman"/>
                      <w:sz w:val="18"/>
                      <w:szCs w:val="18"/>
                    </w:rPr>
                    <w:t>modf</w:t>
                  </w:r>
                  <w:proofErr w:type="spellEnd"/>
                  <w:r w:rsidRPr="001B3446">
                    <w:rPr>
                      <w:rFonts w:ascii="Verdana" w:eastAsia="Times New Roman" w:hAnsi="Verdana" w:cs="Times New Roman"/>
                      <w:sz w:val="18"/>
                      <w:szCs w:val="18"/>
                    </w:rPr>
                    <w:t>(3.14, 2.1);</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22" w:history="1">
                    <w:r w:rsidRPr="001B344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proofErr w:type="spellStart"/>
                  <w:r w:rsidRPr="001B3446">
                    <w:rPr>
                      <w:rFonts w:ascii="Verdana" w:eastAsia="Times New Roman" w:hAnsi="Verdana" w:cs="Times New Roman"/>
                      <w:sz w:val="18"/>
                      <w:szCs w:val="18"/>
                    </w:rPr>
                    <w:t>rem</w:t>
                  </w:r>
                  <w:proofErr w:type="spellEnd"/>
                  <w:r w:rsidRPr="001B3446">
                    <w:rPr>
                      <w:rFonts w:ascii="Verdana" w:eastAsia="Times New Roman" w:hAnsi="Verdana" w:cs="Times New Roman"/>
                      <w:sz w:val="18"/>
                      <w:szCs w:val="18"/>
                    </w:rPr>
                    <w:t xml:space="preserve"> = </w:t>
                  </w:r>
                  <w:proofErr w:type="spellStart"/>
                  <w:r w:rsidRPr="001B3446">
                    <w:rPr>
                      <w:rFonts w:ascii="Verdana" w:eastAsia="Times New Roman" w:hAnsi="Verdana" w:cs="Times New Roman"/>
                      <w:sz w:val="18"/>
                      <w:szCs w:val="18"/>
                    </w:rPr>
                    <w:t>fmod</w:t>
                  </w:r>
                  <w:proofErr w:type="spellEnd"/>
                  <w:r w:rsidRPr="001B3446">
                    <w:rPr>
                      <w:rFonts w:ascii="Verdana" w:eastAsia="Times New Roman" w:hAnsi="Verdana" w:cs="Times New Roman"/>
                      <w:sz w:val="18"/>
                      <w:szCs w:val="18"/>
                    </w:rPr>
                    <w:t>(3.14, 2.1);</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23" w:history="1">
                    <w:r w:rsidRPr="001B344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 xml:space="preserve">Remainder cannot be </w:t>
                  </w:r>
                  <w:proofErr w:type="gramStart"/>
                  <w:r w:rsidRPr="001B3446">
                    <w:rPr>
                      <w:rFonts w:ascii="Verdana" w:eastAsia="Times New Roman" w:hAnsi="Verdana" w:cs="Times New Roman"/>
                      <w:sz w:val="18"/>
                      <w:szCs w:val="18"/>
                    </w:rPr>
                    <w:t>obtain</w:t>
                  </w:r>
                  <w:proofErr w:type="gramEnd"/>
                  <w:r w:rsidRPr="001B3446">
                    <w:rPr>
                      <w:rFonts w:ascii="Verdana" w:eastAsia="Times New Roman" w:hAnsi="Verdana" w:cs="Times New Roman"/>
                      <w:sz w:val="18"/>
                      <w:szCs w:val="18"/>
                    </w:rPr>
                    <w:t xml:space="preserve"> in floating point division.</w:t>
                  </w:r>
                </w:p>
              </w:tc>
            </w:tr>
          </w:tbl>
          <w:p w:rsidR="001B3446" w:rsidRPr="001B3446" w:rsidRDefault="001B3446" w:rsidP="001B3446">
            <w:pPr>
              <w:shd w:val="clear" w:color="auto" w:fill="FCFCFC"/>
              <w:spacing w:after="0" w:line="240" w:lineRule="auto"/>
              <w:rPr>
                <w:rFonts w:ascii="Verdana" w:eastAsia="Times New Roman" w:hAnsi="Verdana" w:cs="Times New Roman"/>
                <w:b/>
                <w:bCs/>
                <w:color w:val="808080"/>
                <w:sz w:val="17"/>
                <w:szCs w:val="17"/>
              </w:rPr>
            </w:pPr>
            <w:hyperlink r:id="rId124" w:history="1">
              <w:r w:rsidRPr="001B3446">
                <w:rPr>
                  <w:rFonts w:ascii="Verdana" w:eastAsia="Times New Roman" w:hAnsi="Verdana" w:cs="Times New Roman"/>
                  <w:b/>
                  <w:bCs/>
                  <w:color w:val="269BC6"/>
                  <w:sz w:val="17"/>
                </w:rPr>
                <w:t>Answer &amp; Explanation</w:t>
              </w:r>
            </w:hyperlink>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Answer:</w:t>
            </w:r>
            <w:r w:rsidRPr="001B3446">
              <w:rPr>
                <w:rFonts w:ascii="Verdana" w:eastAsia="Times New Roman" w:hAnsi="Verdana" w:cs="Times New Roman"/>
                <w:sz w:val="18"/>
              </w:rPr>
              <w:t> </w:t>
            </w:r>
            <w:r w:rsidRPr="001B3446">
              <w:rPr>
                <w:rFonts w:ascii="Verdana" w:eastAsia="Times New Roman" w:hAnsi="Verdana" w:cs="Times New Roman"/>
                <w:sz w:val="18"/>
                <w:szCs w:val="18"/>
              </w:rPr>
              <w:t>Option</w:t>
            </w:r>
            <w:r w:rsidRPr="001B3446">
              <w:rPr>
                <w:rFonts w:ascii="Verdana" w:eastAsia="Times New Roman" w:hAnsi="Verdana" w:cs="Times New Roman"/>
                <w:sz w:val="18"/>
              </w:rPr>
              <w:t> </w:t>
            </w:r>
            <w:r w:rsidRPr="001B3446">
              <w:rPr>
                <w:rFonts w:ascii="Verdana" w:eastAsia="Times New Roman" w:hAnsi="Verdana" w:cs="Times New Roman"/>
                <w:b/>
                <w:bCs/>
                <w:sz w:val="18"/>
                <w:szCs w:val="18"/>
              </w:rPr>
              <w:t>C</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Explanation:</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proofErr w:type="spellStart"/>
            <w:proofErr w:type="gramStart"/>
            <w:r w:rsidRPr="001B3446">
              <w:rPr>
                <w:rFonts w:ascii="Courier New" w:eastAsia="Times New Roman" w:hAnsi="Courier New" w:cs="Courier New"/>
                <w:color w:val="DD0000"/>
                <w:sz w:val="20"/>
                <w:szCs w:val="20"/>
              </w:rPr>
              <w:t>fmod</w:t>
            </w:r>
            <w:proofErr w:type="spellEnd"/>
            <w:r w:rsidRPr="001B3446">
              <w:rPr>
                <w:rFonts w:ascii="Courier New" w:eastAsia="Times New Roman" w:hAnsi="Courier New" w:cs="Courier New"/>
                <w:color w:val="DD0000"/>
                <w:sz w:val="20"/>
                <w:szCs w:val="20"/>
              </w:rPr>
              <w:t>(</w:t>
            </w:r>
            <w:proofErr w:type="spellStart"/>
            <w:proofErr w:type="gramEnd"/>
            <w:r w:rsidRPr="001B3446">
              <w:rPr>
                <w:rFonts w:ascii="Courier New" w:eastAsia="Times New Roman" w:hAnsi="Courier New" w:cs="Courier New"/>
                <w:color w:val="DD0000"/>
                <w:sz w:val="20"/>
                <w:szCs w:val="20"/>
              </w:rPr>
              <w:t>x,y</w:t>
            </w:r>
            <w:proofErr w:type="spellEnd"/>
            <w:r w:rsidRPr="001B3446">
              <w:rPr>
                <w:rFonts w:ascii="Courier New" w:eastAsia="Times New Roman" w:hAnsi="Courier New" w:cs="Courier New"/>
                <w:color w:val="DD0000"/>
                <w:sz w:val="20"/>
                <w:szCs w:val="20"/>
              </w:rPr>
              <w:t>)</w:t>
            </w:r>
            <w:r w:rsidRPr="001B3446">
              <w:rPr>
                <w:rFonts w:ascii="Verdana" w:eastAsia="Times New Roman" w:hAnsi="Verdana" w:cs="Times New Roman"/>
                <w:sz w:val="18"/>
              </w:rPr>
              <w:t> </w:t>
            </w:r>
            <w:r w:rsidRPr="001B3446">
              <w:rPr>
                <w:rFonts w:ascii="Verdana" w:eastAsia="Times New Roman" w:hAnsi="Verdana" w:cs="Times New Roman"/>
                <w:sz w:val="18"/>
                <w:szCs w:val="18"/>
              </w:rPr>
              <w:t>- Calculates x modulo y, the remainder of x/y.</w:t>
            </w:r>
            <w:r w:rsidRPr="001B3446">
              <w:rPr>
                <w:rFonts w:ascii="Verdana" w:eastAsia="Times New Roman" w:hAnsi="Verdana" w:cs="Times New Roman"/>
                <w:sz w:val="18"/>
              </w:rPr>
              <w:t> </w:t>
            </w:r>
            <w:r w:rsidRPr="001B3446">
              <w:rPr>
                <w:rFonts w:ascii="Verdana" w:eastAsia="Times New Roman" w:hAnsi="Verdana" w:cs="Times New Roman"/>
                <w:sz w:val="18"/>
                <w:szCs w:val="18"/>
              </w:rPr>
              <w:br/>
              <w:t>This function is the same as the modulus operator. But</w:t>
            </w:r>
            <w:r w:rsidRPr="001B3446">
              <w:rPr>
                <w:rFonts w:ascii="Verdana" w:eastAsia="Times New Roman" w:hAnsi="Verdana" w:cs="Times New Roman"/>
                <w:sz w:val="18"/>
              </w:rPr>
              <w:t> </w:t>
            </w:r>
            <w:proofErr w:type="spellStart"/>
            <w:proofErr w:type="gramStart"/>
            <w:r w:rsidRPr="001B3446">
              <w:rPr>
                <w:rFonts w:ascii="Courier New" w:eastAsia="Times New Roman" w:hAnsi="Courier New" w:cs="Courier New"/>
                <w:color w:val="DD0000"/>
                <w:sz w:val="20"/>
                <w:szCs w:val="20"/>
              </w:rPr>
              <w:t>fmod</w:t>
            </w:r>
            <w:proofErr w:type="spellEnd"/>
            <w:r w:rsidRPr="001B3446">
              <w:rPr>
                <w:rFonts w:ascii="Courier New" w:eastAsia="Times New Roman" w:hAnsi="Courier New" w:cs="Courier New"/>
                <w:color w:val="DD0000"/>
                <w:sz w:val="20"/>
                <w:szCs w:val="20"/>
              </w:rPr>
              <w:t>(</w:t>
            </w:r>
            <w:proofErr w:type="gramEnd"/>
            <w:r w:rsidRPr="001B3446">
              <w:rPr>
                <w:rFonts w:ascii="Courier New" w:eastAsia="Times New Roman" w:hAnsi="Courier New" w:cs="Courier New"/>
                <w:color w:val="DD0000"/>
                <w:sz w:val="20"/>
                <w:szCs w:val="20"/>
              </w:rPr>
              <w:t>)</w:t>
            </w:r>
            <w:r w:rsidRPr="001B3446">
              <w:rPr>
                <w:rFonts w:ascii="Verdana" w:eastAsia="Times New Roman" w:hAnsi="Verdana" w:cs="Times New Roman"/>
                <w:sz w:val="18"/>
              </w:rPr>
              <w:t> </w:t>
            </w:r>
            <w:r w:rsidRPr="001B3446">
              <w:rPr>
                <w:rFonts w:ascii="Verdana" w:eastAsia="Times New Roman" w:hAnsi="Verdana" w:cs="Times New Roman"/>
                <w:sz w:val="18"/>
                <w:szCs w:val="18"/>
              </w:rPr>
              <w:t>performs floating point divisions.</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sz w:val="18"/>
                <w:szCs w:val="18"/>
              </w:rPr>
              <w:t>Example</w:t>
            </w:r>
            <w:r w:rsidRPr="001B3446">
              <w:rPr>
                <w:rFonts w:ascii="Verdana" w:eastAsia="Times New Roman" w:hAnsi="Verdana" w:cs="Times New Roman"/>
                <w:sz w:val="18"/>
                <w:szCs w:val="18"/>
              </w:rPr>
              <w: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b/>
                <w:bCs/>
                <w:color w:val="949494"/>
                <w:sz w:val="21"/>
              </w:rPr>
              <w:t>#include &lt;</w:t>
            </w:r>
            <w:proofErr w:type="spellStart"/>
            <w:r w:rsidRPr="001B3446">
              <w:rPr>
                <w:rFonts w:ascii="Courier" w:eastAsia="Times New Roman" w:hAnsi="Courier" w:cs="Courier New"/>
                <w:b/>
                <w:bCs/>
                <w:color w:val="949494"/>
                <w:sz w:val="21"/>
              </w:rPr>
              <w:t>stdio.h</w:t>
            </w:r>
            <w:proofErr w:type="spellEnd"/>
            <w:r w:rsidRPr="001B3446">
              <w:rPr>
                <w:rFonts w:ascii="Courier" w:eastAsia="Times New Roman" w:hAnsi="Courier" w:cs="Courier New"/>
                <w:b/>
                <w:bCs/>
                <w:color w:val="949494"/>
                <w:sz w:val="21"/>
              </w:rPr>
              <w:t>&gt;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b/>
                <w:bCs/>
                <w:color w:val="949494"/>
                <w:sz w:val="21"/>
              </w:rPr>
              <w:lastRenderedPageBreak/>
              <w:t>#include &lt;</w:t>
            </w:r>
            <w:proofErr w:type="spellStart"/>
            <w:r w:rsidRPr="001B3446">
              <w:rPr>
                <w:rFonts w:ascii="Courier" w:eastAsia="Times New Roman" w:hAnsi="Courier" w:cs="Courier New"/>
                <w:b/>
                <w:bCs/>
                <w:color w:val="949494"/>
                <w:sz w:val="21"/>
              </w:rPr>
              <w:t>math.h</w:t>
            </w:r>
            <w:proofErr w:type="spellEnd"/>
            <w:r w:rsidRPr="001B3446">
              <w:rPr>
                <w:rFonts w:ascii="Courier" w:eastAsia="Times New Roman" w:hAnsi="Courier" w:cs="Courier New"/>
                <w:b/>
                <w:bCs/>
                <w:color w:val="949494"/>
                <w:sz w:val="21"/>
              </w:rPr>
              <w:t>&gt;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proofErr w:type="spellStart"/>
            <w:r w:rsidRPr="001B3446">
              <w:rPr>
                <w:rFonts w:ascii="Courier" w:eastAsia="Times New Roman" w:hAnsi="Courier" w:cs="Courier New"/>
                <w:color w:val="0000FF"/>
                <w:sz w:val="21"/>
              </w:rPr>
              <w:t>int</w:t>
            </w:r>
            <w:proofErr w:type="spellEnd"/>
            <w:r w:rsidRPr="001B3446">
              <w:rPr>
                <w:rFonts w:ascii="Courier" w:eastAsia="Times New Roman" w:hAnsi="Courier" w:cs="Courier New"/>
                <w:color w:val="222222"/>
                <w:sz w:val="21"/>
              </w:rPr>
              <w:t xml:space="preserve"> main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proofErr w:type="spellStart"/>
            <w:r w:rsidRPr="001B3446">
              <w:rPr>
                <w:rFonts w:ascii="Courier" w:eastAsia="Times New Roman" w:hAnsi="Courier" w:cs="Courier New"/>
                <w:color w:val="222222"/>
                <w:sz w:val="21"/>
              </w:rPr>
              <w:t>printf</w:t>
            </w:r>
            <w:proofErr w:type="spellEnd"/>
            <w:r w:rsidRPr="001B3446">
              <w:rPr>
                <w:rFonts w:ascii="Courier" w:eastAsia="Times New Roman" w:hAnsi="Courier" w:cs="Courier New"/>
                <w:color w:val="222222"/>
                <w:sz w:val="21"/>
              </w:rPr>
              <w:t xml:space="preserve"> (</w:t>
            </w:r>
            <w:r w:rsidRPr="001B3446">
              <w:rPr>
                <w:rFonts w:ascii="Courier" w:eastAsia="Times New Roman" w:hAnsi="Courier" w:cs="Courier New"/>
                <w:color w:val="EE3B3B"/>
                <w:sz w:val="21"/>
              </w:rPr>
              <w:t>"</w:t>
            </w:r>
            <w:proofErr w:type="spellStart"/>
            <w:r w:rsidRPr="001B3446">
              <w:rPr>
                <w:rFonts w:ascii="Courier" w:eastAsia="Times New Roman" w:hAnsi="Courier" w:cs="Courier New"/>
                <w:color w:val="EE3B3B"/>
                <w:sz w:val="21"/>
              </w:rPr>
              <w:t>fmod</w:t>
            </w:r>
            <w:proofErr w:type="spellEnd"/>
            <w:r w:rsidRPr="001B3446">
              <w:rPr>
                <w:rFonts w:ascii="Courier" w:eastAsia="Times New Roman" w:hAnsi="Courier" w:cs="Courier New"/>
                <w:color w:val="EE3B3B"/>
                <w:sz w:val="21"/>
              </w:rPr>
              <w:t xml:space="preserve"> of 3.14/2.1 is %lf\n"</w:t>
            </w:r>
            <w:r w:rsidRPr="001B3446">
              <w:rPr>
                <w:rFonts w:ascii="Courier" w:eastAsia="Times New Roman" w:hAnsi="Courier" w:cs="Courier New"/>
                <w:color w:val="222222"/>
                <w:sz w:val="21"/>
              </w:rPr>
              <w:t xml:space="preserve">, </w:t>
            </w:r>
            <w:proofErr w:type="spellStart"/>
            <w:r w:rsidRPr="001B3446">
              <w:rPr>
                <w:rFonts w:ascii="Courier" w:eastAsia="Times New Roman" w:hAnsi="Courier" w:cs="Courier New"/>
                <w:color w:val="222222"/>
                <w:sz w:val="21"/>
              </w:rPr>
              <w:t>fmod</w:t>
            </w:r>
            <w:proofErr w:type="spellEnd"/>
            <w:r w:rsidRPr="001B3446">
              <w:rPr>
                <w:rFonts w:ascii="Courier" w:eastAsia="Times New Roman" w:hAnsi="Courier" w:cs="Courier New"/>
                <w:color w:val="222222"/>
                <w:sz w:val="21"/>
              </w:rPr>
              <w:t xml:space="preserve"> (3.14,2.1)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r w:rsidRPr="001B3446">
              <w:rPr>
                <w:rFonts w:ascii="Courier" w:eastAsia="Times New Roman" w:hAnsi="Courier" w:cs="Courier New"/>
                <w:color w:val="0000FF"/>
                <w:sz w:val="21"/>
              </w:rPr>
              <w:t>return</w:t>
            </w:r>
            <w:r w:rsidRPr="001B3446">
              <w:rPr>
                <w:rFonts w:ascii="Courier" w:eastAsia="Times New Roman" w:hAnsi="Courier" w:cs="Courier New"/>
                <w:color w:val="222222"/>
                <w:sz w:val="21"/>
              </w:rPr>
              <w:t xml:space="preserve"> 0;</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sz w:val="18"/>
                <w:szCs w:val="18"/>
              </w:rPr>
              <w:t>Output</w:t>
            </w:r>
            <w:r w:rsidRPr="001B3446">
              <w:rPr>
                <w:rFonts w:ascii="Verdana" w:eastAsia="Times New Roman" w:hAnsi="Verdana" w:cs="Times New Roman"/>
                <w:sz w:val="18"/>
                <w:szCs w:val="18"/>
              </w:rPr>
              <w:t>:</w:t>
            </w:r>
            <w:r w:rsidRPr="001B3446">
              <w:rPr>
                <w:rFonts w:ascii="Verdana" w:eastAsia="Times New Roman" w:hAnsi="Verdana" w:cs="Times New Roman"/>
                <w:sz w:val="18"/>
                <w:szCs w:val="18"/>
              </w:rPr>
              <w:br/>
            </w:r>
            <w:proofErr w:type="spellStart"/>
            <w:r w:rsidRPr="001B3446">
              <w:rPr>
                <w:rFonts w:ascii="Verdana" w:eastAsia="Times New Roman" w:hAnsi="Verdana" w:cs="Times New Roman"/>
                <w:sz w:val="18"/>
                <w:szCs w:val="18"/>
              </w:rPr>
              <w:t>fmod</w:t>
            </w:r>
            <w:proofErr w:type="spellEnd"/>
            <w:r w:rsidRPr="001B3446">
              <w:rPr>
                <w:rFonts w:ascii="Verdana" w:eastAsia="Times New Roman" w:hAnsi="Verdana" w:cs="Times New Roman"/>
                <w:sz w:val="18"/>
                <w:szCs w:val="18"/>
              </w:rPr>
              <w:t xml:space="preserve"> of 3.14/2.1 is 1.040000</w:t>
            </w:r>
          </w:p>
          <w:p w:rsidR="001B3446" w:rsidRPr="001B3446" w:rsidRDefault="001B3446" w:rsidP="001B3446">
            <w:pPr>
              <w:spacing w:after="150" w:line="240" w:lineRule="auto"/>
              <w:rPr>
                <w:rFonts w:ascii="Arial" w:eastAsia="Times New Roman" w:hAnsi="Arial" w:cs="Arial"/>
                <w:sz w:val="18"/>
                <w:szCs w:val="18"/>
              </w:rPr>
            </w:pPr>
            <w:hyperlink r:id="rId125" w:history="1">
              <w:r w:rsidRPr="001B3446">
                <w:rPr>
                  <w:rFonts w:ascii="Arial" w:eastAsia="Times New Roman" w:hAnsi="Arial" w:cs="Arial"/>
                  <w:color w:val="269BC6"/>
                  <w:sz w:val="18"/>
                </w:rPr>
                <w:t>View Answer</w:t>
              </w:r>
            </w:hyperlink>
            <w:r w:rsidRPr="001B3446">
              <w:rPr>
                <w:rFonts w:ascii="Arial" w:eastAsia="Times New Roman" w:hAnsi="Arial" w:cs="Arial"/>
                <w:sz w:val="18"/>
              </w:rPr>
              <w:t> </w:t>
            </w:r>
            <w:hyperlink r:id="rId126" w:tooltip="Online C Compiler" w:history="1">
              <w:r w:rsidRPr="001B3446">
                <w:rPr>
                  <w:rFonts w:ascii="Arial" w:eastAsia="Times New Roman" w:hAnsi="Arial" w:cs="Arial"/>
                  <w:color w:val="269BC6"/>
                  <w:sz w:val="18"/>
                </w:rPr>
                <w:t>C Compiler</w:t>
              </w:r>
            </w:hyperlink>
            <w:r w:rsidRPr="001B3446">
              <w:rPr>
                <w:rFonts w:ascii="Arial" w:eastAsia="Times New Roman" w:hAnsi="Arial" w:cs="Arial"/>
                <w:sz w:val="18"/>
              </w:rPr>
              <w:t> </w:t>
            </w:r>
            <w:hyperlink r:id="rId127" w:history="1">
              <w:r w:rsidRPr="001B3446">
                <w:rPr>
                  <w:rFonts w:ascii="Arial" w:eastAsia="Times New Roman" w:hAnsi="Arial" w:cs="Arial"/>
                  <w:color w:val="269BC6"/>
                  <w:sz w:val="18"/>
                </w:rPr>
                <w:t>Report</w:t>
              </w:r>
            </w:hyperlink>
            <w:r w:rsidRPr="001B3446">
              <w:rPr>
                <w:rFonts w:ascii="Arial" w:eastAsia="Times New Roman" w:hAnsi="Arial" w:cs="Arial"/>
                <w:sz w:val="18"/>
              </w:rPr>
              <w:t> </w:t>
            </w:r>
            <w:hyperlink r:id="rId128" w:history="1">
              <w:r w:rsidRPr="001B3446">
                <w:rPr>
                  <w:rFonts w:ascii="Arial" w:eastAsia="Times New Roman" w:hAnsi="Arial" w:cs="Arial"/>
                  <w:color w:val="269BC6"/>
                  <w:sz w:val="18"/>
                </w:rPr>
                <w:t>Discuss in Forum</w:t>
              </w:r>
            </w:hyperlink>
          </w:p>
        </w:tc>
      </w:tr>
    </w:tbl>
    <w:p w:rsidR="001B3446" w:rsidRPr="001B3446" w:rsidRDefault="001B3446" w:rsidP="001B3446">
      <w:pPr>
        <w:spacing w:after="0" w:line="240" w:lineRule="auto"/>
        <w:rPr>
          <w:rFonts w:ascii="Times New Roman" w:eastAsia="Times New Roman" w:hAnsi="Times New Roman" w:cs="Times New Roman"/>
          <w:sz w:val="24"/>
          <w:szCs w:val="24"/>
        </w:rPr>
      </w:pPr>
      <w:r w:rsidRPr="001B3446">
        <w:rPr>
          <w:rFonts w:ascii="Times New Roman" w:eastAsia="Times New Roman" w:hAnsi="Times New Roman" w:cs="Times New Roman"/>
          <w:sz w:val="24"/>
          <w:szCs w:val="24"/>
        </w:rPr>
        <w:lastRenderedPageBreak/>
        <w:pict>
          <v:rect id="_x0000_i1098"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1B3446" w:rsidRPr="001B3446" w:rsidTr="001B3446">
        <w:trPr>
          <w:tblCellSpacing w:w="0" w:type="dxa"/>
        </w:trPr>
        <w:tc>
          <w:tcPr>
            <w:tcW w:w="375" w:type="dxa"/>
            <w:vMerge w:val="restart"/>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2. </w:t>
            </w:r>
          </w:p>
        </w:tc>
        <w:tc>
          <w:tcPr>
            <w:tcW w:w="0" w:type="auto"/>
            <w:hideMark/>
          </w:tcPr>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sz w:val="18"/>
                <w:szCs w:val="18"/>
              </w:rPr>
              <w:t>What are the types of linkages?</w:t>
            </w:r>
          </w:p>
        </w:tc>
      </w:tr>
      <w:tr w:rsidR="001B3446" w:rsidRPr="001B3446" w:rsidTr="001B3446">
        <w:trPr>
          <w:tblCellSpacing w:w="0" w:type="dxa"/>
        </w:trPr>
        <w:tc>
          <w:tcPr>
            <w:tcW w:w="0" w:type="auto"/>
            <w:vMerge/>
            <w:vAlign w:val="center"/>
            <w:hideMark/>
          </w:tcPr>
          <w:p w:rsidR="001B3446" w:rsidRPr="001B3446" w:rsidRDefault="001B3446" w:rsidP="001B344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29" w:history="1">
                    <w:r w:rsidRPr="001B344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Internal and External</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30" w:history="1">
                    <w:r w:rsidRPr="001B344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External, Internal and None</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31" w:history="1">
                    <w:r w:rsidRPr="001B344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External and None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32" w:history="1">
                    <w:r w:rsidRPr="001B344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Internal</w:t>
                  </w:r>
                </w:p>
              </w:tc>
            </w:tr>
          </w:tbl>
          <w:p w:rsidR="001B3446" w:rsidRPr="001B3446" w:rsidRDefault="001B3446" w:rsidP="001B3446">
            <w:pPr>
              <w:shd w:val="clear" w:color="auto" w:fill="FCFCFC"/>
              <w:spacing w:after="0" w:line="240" w:lineRule="auto"/>
              <w:rPr>
                <w:rFonts w:ascii="Verdana" w:eastAsia="Times New Roman" w:hAnsi="Verdana" w:cs="Times New Roman"/>
                <w:b/>
                <w:bCs/>
                <w:color w:val="808080"/>
                <w:sz w:val="17"/>
                <w:szCs w:val="17"/>
              </w:rPr>
            </w:pPr>
            <w:hyperlink r:id="rId133" w:history="1">
              <w:r w:rsidRPr="001B3446">
                <w:rPr>
                  <w:rFonts w:ascii="Verdana" w:eastAsia="Times New Roman" w:hAnsi="Verdana" w:cs="Times New Roman"/>
                  <w:b/>
                  <w:bCs/>
                  <w:color w:val="269BC6"/>
                  <w:sz w:val="17"/>
                </w:rPr>
                <w:t>Answer &amp; Explanation</w:t>
              </w:r>
            </w:hyperlink>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Answer:</w:t>
            </w:r>
            <w:r w:rsidRPr="001B3446">
              <w:rPr>
                <w:rFonts w:ascii="Verdana" w:eastAsia="Times New Roman" w:hAnsi="Verdana" w:cs="Times New Roman"/>
                <w:sz w:val="18"/>
              </w:rPr>
              <w:t> </w:t>
            </w:r>
            <w:r w:rsidRPr="001B3446">
              <w:rPr>
                <w:rFonts w:ascii="Verdana" w:eastAsia="Times New Roman" w:hAnsi="Verdana" w:cs="Times New Roman"/>
                <w:sz w:val="18"/>
                <w:szCs w:val="18"/>
              </w:rPr>
              <w:t>Option</w:t>
            </w:r>
            <w:r w:rsidRPr="001B3446">
              <w:rPr>
                <w:rFonts w:ascii="Verdana" w:eastAsia="Times New Roman" w:hAnsi="Verdana" w:cs="Times New Roman"/>
                <w:sz w:val="18"/>
              </w:rPr>
              <w:t> </w:t>
            </w:r>
            <w:r w:rsidRPr="001B3446">
              <w:rPr>
                <w:rFonts w:ascii="Verdana" w:eastAsia="Times New Roman" w:hAnsi="Verdana" w:cs="Times New Roman"/>
                <w:b/>
                <w:bCs/>
                <w:sz w:val="18"/>
                <w:szCs w:val="18"/>
              </w:rPr>
              <w:t>B</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Explanation:</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sz w:val="18"/>
                <w:szCs w:val="18"/>
              </w:rPr>
              <w:t>External Linkage-&gt; means global, non-static variables and functions.</w:t>
            </w:r>
            <w:r w:rsidRPr="001B3446">
              <w:rPr>
                <w:rFonts w:ascii="Verdana" w:eastAsia="Times New Roman" w:hAnsi="Verdana" w:cs="Times New Roman"/>
                <w:sz w:val="18"/>
                <w:szCs w:val="18"/>
              </w:rPr>
              <w:br/>
              <w:t>Internal Linkage-&gt; means static variables and functions with file scope.</w:t>
            </w:r>
            <w:r w:rsidRPr="001B3446">
              <w:rPr>
                <w:rFonts w:ascii="Verdana" w:eastAsia="Times New Roman" w:hAnsi="Verdana" w:cs="Times New Roman"/>
                <w:sz w:val="18"/>
                <w:szCs w:val="18"/>
              </w:rPr>
              <w:br/>
              <w:t>None Linkage-&gt; means Local variables.</w:t>
            </w:r>
          </w:p>
          <w:p w:rsidR="001B3446" w:rsidRPr="001B3446" w:rsidRDefault="001B3446" w:rsidP="001B3446">
            <w:pPr>
              <w:spacing w:after="150" w:line="240" w:lineRule="auto"/>
              <w:rPr>
                <w:rFonts w:ascii="Arial" w:eastAsia="Times New Roman" w:hAnsi="Arial" w:cs="Arial"/>
                <w:sz w:val="18"/>
                <w:szCs w:val="18"/>
              </w:rPr>
            </w:pPr>
            <w:hyperlink r:id="rId134" w:history="1">
              <w:r w:rsidRPr="001B3446">
                <w:rPr>
                  <w:rFonts w:ascii="Arial" w:eastAsia="Times New Roman" w:hAnsi="Arial" w:cs="Arial"/>
                  <w:color w:val="269BC6"/>
                  <w:sz w:val="18"/>
                </w:rPr>
                <w:t>View Answer</w:t>
              </w:r>
            </w:hyperlink>
            <w:r w:rsidRPr="001B3446">
              <w:rPr>
                <w:rFonts w:ascii="Arial" w:eastAsia="Times New Roman" w:hAnsi="Arial" w:cs="Arial"/>
                <w:sz w:val="18"/>
              </w:rPr>
              <w:t> </w:t>
            </w:r>
            <w:hyperlink r:id="rId135" w:tooltip="Online C Compiler" w:history="1">
              <w:r w:rsidRPr="001B3446">
                <w:rPr>
                  <w:rFonts w:ascii="Arial" w:eastAsia="Times New Roman" w:hAnsi="Arial" w:cs="Arial"/>
                  <w:color w:val="269BC6"/>
                  <w:sz w:val="18"/>
                </w:rPr>
                <w:t>C Compiler</w:t>
              </w:r>
            </w:hyperlink>
            <w:r w:rsidRPr="001B3446">
              <w:rPr>
                <w:rFonts w:ascii="Arial" w:eastAsia="Times New Roman" w:hAnsi="Arial" w:cs="Arial"/>
                <w:sz w:val="18"/>
              </w:rPr>
              <w:t> </w:t>
            </w:r>
            <w:hyperlink r:id="rId136" w:history="1">
              <w:r w:rsidRPr="001B3446">
                <w:rPr>
                  <w:rFonts w:ascii="Arial" w:eastAsia="Times New Roman" w:hAnsi="Arial" w:cs="Arial"/>
                  <w:color w:val="269BC6"/>
                  <w:sz w:val="18"/>
                </w:rPr>
                <w:t>Report</w:t>
              </w:r>
            </w:hyperlink>
            <w:r w:rsidRPr="001B3446">
              <w:rPr>
                <w:rFonts w:ascii="Arial" w:eastAsia="Times New Roman" w:hAnsi="Arial" w:cs="Arial"/>
                <w:sz w:val="18"/>
              </w:rPr>
              <w:t> </w:t>
            </w:r>
            <w:hyperlink r:id="rId137" w:history="1">
              <w:r w:rsidRPr="001B3446">
                <w:rPr>
                  <w:rFonts w:ascii="Arial" w:eastAsia="Times New Roman" w:hAnsi="Arial" w:cs="Arial"/>
                  <w:color w:val="269BC6"/>
                  <w:sz w:val="18"/>
                </w:rPr>
                <w:t>Discuss in Forum</w:t>
              </w:r>
            </w:hyperlink>
          </w:p>
        </w:tc>
      </w:tr>
    </w:tbl>
    <w:p w:rsidR="001B3446" w:rsidRPr="001B3446" w:rsidRDefault="001B3446" w:rsidP="001B3446">
      <w:pPr>
        <w:spacing w:after="0" w:line="240" w:lineRule="auto"/>
        <w:rPr>
          <w:rFonts w:ascii="Times New Roman" w:eastAsia="Times New Roman" w:hAnsi="Times New Roman" w:cs="Times New Roman"/>
          <w:sz w:val="24"/>
          <w:szCs w:val="24"/>
        </w:rPr>
      </w:pPr>
      <w:r w:rsidRPr="001B3446">
        <w:rPr>
          <w:rFonts w:ascii="Times New Roman" w:eastAsia="Times New Roman" w:hAnsi="Times New Roman" w:cs="Times New Roman"/>
          <w:sz w:val="24"/>
          <w:szCs w:val="24"/>
        </w:rPr>
        <w:pict>
          <v:rect id="_x0000_i1099"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1B3446" w:rsidRPr="001B3446" w:rsidTr="001B3446">
        <w:trPr>
          <w:tblCellSpacing w:w="0" w:type="dxa"/>
        </w:trPr>
        <w:tc>
          <w:tcPr>
            <w:tcW w:w="375" w:type="dxa"/>
            <w:vMerge w:val="restart"/>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3. </w:t>
            </w:r>
          </w:p>
        </w:tc>
        <w:tc>
          <w:tcPr>
            <w:tcW w:w="0" w:type="auto"/>
            <w:hideMark/>
          </w:tcPr>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sz w:val="18"/>
                <w:szCs w:val="18"/>
              </w:rPr>
              <w:t>Which of the following special symbol allowed in a variable name?</w:t>
            </w:r>
          </w:p>
        </w:tc>
      </w:tr>
      <w:tr w:rsidR="001B3446" w:rsidRPr="001B3446" w:rsidTr="001B3446">
        <w:trPr>
          <w:tblCellSpacing w:w="0" w:type="dxa"/>
        </w:trPr>
        <w:tc>
          <w:tcPr>
            <w:tcW w:w="0" w:type="auto"/>
            <w:vMerge/>
            <w:vAlign w:val="center"/>
            <w:hideMark/>
          </w:tcPr>
          <w:p w:rsidR="001B3446" w:rsidRPr="001B3446" w:rsidRDefault="001B3446" w:rsidP="001B344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38" w:history="1">
                    <w:r w:rsidRPr="001B344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 (asterisk)</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39" w:history="1">
                    <w:r w:rsidRPr="001B344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 (pipeline)</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40" w:history="1">
                    <w:r w:rsidRPr="001B344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 (hyphen)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41" w:history="1">
                    <w:r w:rsidRPr="001B344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_ (underscore)</w:t>
                  </w:r>
                </w:p>
              </w:tc>
            </w:tr>
          </w:tbl>
          <w:p w:rsidR="001B3446" w:rsidRPr="001B3446" w:rsidRDefault="001B3446" w:rsidP="001B3446">
            <w:pPr>
              <w:shd w:val="clear" w:color="auto" w:fill="FCFCFC"/>
              <w:spacing w:after="0" w:line="240" w:lineRule="auto"/>
              <w:rPr>
                <w:rFonts w:ascii="Verdana" w:eastAsia="Times New Roman" w:hAnsi="Verdana" w:cs="Times New Roman"/>
                <w:b/>
                <w:bCs/>
                <w:color w:val="808080"/>
                <w:sz w:val="17"/>
                <w:szCs w:val="17"/>
              </w:rPr>
            </w:pPr>
            <w:hyperlink r:id="rId142" w:history="1">
              <w:r w:rsidRPr="001B3446">
                <w:rPr>
                  <w:rFonts w:ascii="Verdana" w:eastAsia="Times New Roman" w:hAnsi="Verdana" w:cs="Times New Roman"/>
                  <w:b/>
                  <w:bCs/>
                  <w:color w:val="269BC6"/>
                  <w:sz w:val="17"/>
                </w:rPr>
                <w:t>Answer &amp; Explanation</w:t>
              </w:r>
            </w:hyperlink>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Answer:</w:t>
            </w:r>
            <w:r w:rsidRPr="001B3446">
              <w:rPr>
                <w:rFonts w:ascii="Verdana" w:eastAsia="Times New Roman" w:hAnsi="Verdana" w:cs="Times New Roman"/>
                <w:sz w:val="18"/>
              </w:rPr>
              <w:t> </w:t>
            </w:r>
            <w:r w:rsidRPr="001B3446">
              <w:rPr>
                <w:rFonts w:ascii="Verdana" w:eastAsia="Times New Roman" w:hAnsi="Verdana" w:cs="Times New Roman"/>
                <w:sz w:val="18"/>
                <w:szCs w:val="18"/>
              </w:rPr>
              <w:t>Option</w:t>
            </w:r>
            <w:r w:rsidRPr="001B3446">
              <w:rPr>
                <w:rFonts w:ascii="Verdana" w:eastAsia="Times New Roman" w:hAnsi="Verdana" w:cs="Times New Roman"/>
                <w:sz w:val="18"/>
              </w:rPr>
              <w:t> </w:t>
            </w:r>
            <w:r w:rsidRPr="001B3446">
              <w:rPr>
                <w:rFonts w:ascii="Verdana" w:eastAsia="Times New Roman" w:hAnsi="Verdana" w:cs="Times New Roman"/>
                <w:b/>
                <w:bCs/>
                <w:sz w:val="18"/>
                <w:szCs w:val="18"/>
              </w:rPr>
              <w:t>D</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Explanation:</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sz w:val="18"/>
                <w:szCs w:val="18"/>
              </w:rPr>
              <w:t>Variable names in C are made up of letters (upper and lower case) and digits. The underscore character ("_") is also permitted. Names must not begin with a digit.</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sz w:val="18"/>
                <w:szCs w:val="18"/>
              </w:rPr>
              <w:t>Examples</w:t>
            </w:r>
            <w:r w:rsidRPr="001B3446">
              <w:rPr>
                <w:rFonts w:ascii="Verdana" w:eastAsia="Times New Roman" w:hAnsi="Verdana" w:cs="Times New Roman"/>
                <w:sz w:val="18"/>
              </w:rPr>
              <w:t> </w:t>
            </w:r>
            <w:r w:rsidRPr="001B3446">
              <w:rPr>
                <w:rFonts w:ascii="Verdana" w:eastAsia="Times New Roman" w:hAnsi="Verdana" w:cs="Times New Roman"/>
                <w:sz w:val="18"/>
                <w:szCs w:val="18"/>
              </w:rPr>
              <w:t>of valid (but not very descriptive) C variable names:</w:t>
            </w:r>
            <w:r w:rsidRPr="001B3446">
              <w:rPr>
                <w:rFonts w:ascii="Verdana" w:eastAsia="Times New Roman" w:hAnsi="Verdana" w:cs="Times New Roman"/>
                <w:sz w:val="18"/>
                <w:szCs w:val="18"/>
              </w:rPr>
              <w:br/>
              <w:t xml:space="preserve">=&gt; </w:t>
            </w:r>
            <w:proofErr w:type="spellStart"/>
            <w:r w:rsidRPr="001B3446">
              <w:rPr>
                <w:rFonts w:ascii="Verdana" w:eastAsia="Times New Roman" w:hAnsi="Verdana" w:cs="Times New Roman"/>
                <w:sz w:val="18"/>
                <w:szCs w:val="18"/>
              </w:rPr>
              <w:t>foo</w:t>
            </w:r>
            <w:proofErr w:type="spellEnd"/>
            <w:r w:rsidRPr="001B3446">
              <w:rPr>
                <w:rFonts w:ascii="Verdana" w:eastAsia="Times New Roman" w:hAnsi="Verdana" w:cs="Times New Roman"/>
                <w:sz w:val="18"/>
              </w:rPr>
              <w:t> </w:t>
            </w:r>
            <w:r w:rsidRPr="001B3446">
              <w:rPr>
                <w:rFonts w:ascii="Verdana" w:eastAsia="Times New Roman" w:hAnsi="Verdana" w:cs="Times New Roman"/>
                <w:sz w:val="18"/>
                <w:szCs w:val="18"/>
              </w:rPr>
              <w:br/>
              <w:t>=&gt; Bar</w:t>
            </w:r>
            <w:r w:rsidRPr="001B3446">
              <w:rPr>
                <w:rFonts w:ascii="Verdana" w:eastAsia="Times New Roman" w:hAnsi="Verdana" w:cs="Times New Roman"/>
                <w:sz w:val="18"/>
              </w:rPr>
              <w:t> </w:t>
            </w:r>
            <w:r w:rsidRPr="001B3446">
              <w:rPr>
                <w:rFonts w:ascii="Verdana" w:eastAsia="Times New Roman" w:hAnsi="Verdana" w:cs="Times New Roman"/>
                <w:sz w:val="18"/>
                <w:szCs w:val="18"/>
              </w:rPr>
              <w:br/>
            </w:r>
            <w:r w:rsidRPr="001B3446">
              <w:rPr>
                <w:rFonts w:ascii="Verdana" w:eastAsia="Times New Roman" w:hAnsi="Verdana" w:cs="Times New Roman"/>
                <w:sz w:val="18"/>
                <w:szCs w:val="18"/>
              </w:rPr>
              <w:lastRenderedPageBreak/>
              <w:t>=&gt; BAZ</w:t>
            </w:r>
            <w:r w:rsidRPr="001B3446">
              <w:rPr>
                <w:rFonts w:ascii="Verdana" w:eastAsia="Times New Roman" w:hAnsi="Verdana" w:cs="Times New Roman"/>
                <w:sz w:val="18"/>
              </w:rPr>
              <w:t> </w:t>
            </w:r>
            <w:r w:rsidRPr="001B3446">
              <w:rPr>
                <w:rFonts w:ascii="Verdana" w:eastAsia="Times New Roman" w:hAnsi="Verdana" w:cs="Times New Roman"/>
                <w:sz w:val="18"/>
                <w:szCs w:val="18"/>
              </w:rPr>
              <w:br/>
              <w:t xml:space="preserve">=&gt; </w:t>
            </w:r>
            <w:proofErr w:type="spellStart"/>
            <w:r w:rsidRPr="001B3446">
              <w:rPr>
                <w:rFonts w:ascii="Verdana" w:eastAsia="Times New Roman" w:hAnsi="Verdana" w:cs="Times New Roman"/>
                <w:sz w:val="18"/>
                <w:szCs w:val="18"/>
              </w:rPr>
              <w:t>foo_bar</w:t>
            </w:r>
            <w:proofErr w:type="spellEnd"/>
            <w:r w:rsidRPr="001B3446">
              <w:rPr>
                <w:rFonts w:ascii="Verdana" w:eastAsia="Times New Roman" w:hAnsi="Verdana" w:cs="Times New Roman"/>
                <w:sz w:val="18"/>
              </w:rPr>
              <w:t> </w:t>
            </w:r>
            <w:r w:rsidRPr="001B3446">
              <w:rPr>
                <w:rFonts w:ascii="Verdana" w:eastAsia="Times New Roman" w:hAnsi="Verdana" w:cs="Times New Roman"/>
                <w:sz w:val="18"/>
                <w:szCs w:val="18"/>
              </w:rPr>
              <w:br/>
              <w:t>=&gt; _foo42</w:t>
            </w:r>
            <w:r w:rsidRPr="001B3446">
              <w:rPr>
                <w:rFonts w:ascii="Verdana" w:eastAsia="Times New Roman" w:hAnsi="Verdana" w:cs="Times New Roman"/>
                <w:sz w:val="18"/>
              </w:rPr>
              <w:t> </w:t>
            </w:r>
            <w:r w:rsidRPr="001B3446">
              <w:rPr>
                <w:rFonts w:ascii="Verdana" w:eastAsia="Times New Roman" w:hAnsi="Verdana" w:cs="Times New Roman"/>
                <w:sz w:val="18"/>
                <w:szCs w:val="18"/>
              </w:rPr>
              <w:br/>
              <w:t>=&gt; _</w:t>
            </w:r>
            <w:r w:rsidRPr="001B3446">
              <w:rPr>
                <w:rFonts w:ascii="Verdana" w:eastAsia="Times New Roman" w:hAnsi="Verdana" w:cs="Times New Roman"/>
                <w:sz w:val="18"/>
              </w:rPr>
              <w:t> </w:t>
            </w:r>
            <w:r w:rsidRPr="001B3446">
              <w:rPr>
                <w:rFonts w:ascii="Verdana" w:eastAsia="Times New Roman" w:hAnsi="Verdana" w:cs="Times New Roman"/>
                <w:sz w:val="18"/>
                <w:szCs w:val="18"/>
              </w:rPr>
              <w:br/>
              <w:t xml:space="preserve">=&gt; </w:t>
            </w:r>
            <w:proofErr w:type="spellStart"/>
            <w:r w:rsidRPr="001B3446">
              <w:rPr>
                <w:rFonts w:ascii="Verdana" w:eastAsia="Times New Roman" w:hAnsi="Verdana" w:cs="Times New Roman"/>
                <w:sz w:val="18"/>
                <w:szCs w:val="18"/>
              </w:rPr>
              <w:t>QuUx</w:t>
            </w:r>
            <w:proofErr w:type="spellEnd"/>
            <w:r w:rsidRPr="001B3446">
              <w:rPr>
                <w:rFonts w:ascii="Verdana" w:eastAsia="Times New Roman" w:hAnsi="Verdana" w:cs="Times New Roman"/>
                <w:sz w:val="18"/>
              </w:rPr>
              <w:t> </w:t>
            </w:r>
          </w:p>
          <w:p w:rsidR="001B3446" w:rsidRPr="001B3446" w:rsidRDefault="001B3446" w:rsidP="001B3446">
            <w:pPr>
              <w:spacing w:after="150" w:line="240" w:lineRule="auto"/>
              <w:rPr>
                <w:rFonts w:ascii="Arial" w:eastAsia="Times New Roman" w:hAnsi="Arial" w:cs="Arial"/>
                <w:sz w:val="18"/>
                <w:szCs w:val="18"/>
              </w:rPr>
            </w:pPr>
            <w:hyperlink r:id="rId143" w:history="1">
              <w:r w:rsidRPr="001B3446">
                <w:rPr>
                  <w:rFonts w:ascii="Arial" w:eastAsia="Times New Roman" w:hAnsi="Arial" w:cs="Arial"/>
                  <w:color w:val="269BC6"/>
                  <w:sz w:val="18"/>
                </w:rPr>
                <w:t>View Answer</w:t>
              </w:r>
            </w:hyperlink>
            <w:r w:rsidRPr="001B3446">
              <w:rPr>
                <w:rFonts w:ascii="Arial" w:eastAsia="Times New Roman" w:hAnsi="Arial" w:cs="Arial"/>
                <w:sz w:val="18"/>
              </w:rPr>
              <w:t> </w:t>
            </w:r>
            <w:hyperlink r:id="rId144" w:tooltip="Online C Compiler" w:history="1">
              <w:r w:rsidRPr="001B3446">
                <w:rPr>
                  <w:rFonts w:ascii="Arial" w:eastAsia="Times New Roman" w:hAnsi="Arial" w:cs="Arial"/>
                  <w:color w:val="269BC6"/>
                  <w:sz w:val="18"/>
                </w:rPr>
                <w:t>C Compiler</w:t>
              </w:r>
            </w:hyperlink>
            <w:r w:rsidRPr="001B3446">
              <w:rPr>
                <w:rFonts w:ascii="Arial" w:eastAsia="Times New Roman" w:hAnsi="Arial" w:cs="Arial"/>
                <w:sz w:val="18"/>
              </w:rPr>
              <w:t> </w:t>
            </w:r>
            <w:hyperlink r:id="rId145" w:history="1">
              <w:r w:rsidRPr="001B3446">
                <w:rPr>
                  <w:rFonts w:ascii="Arial" w:eastAsia="Times New Roman" w:hAnsi="Arial" w:cs="Arial"/>
                  <w:color w:val="269BC6"/>
                  <w:sz w:val="18"/>
                </w:rPr>
                <w:t>Report</w:t>
              </w:r>
            </w:hyperlink>
            <w:r w:rsidRPr="001B3446">
              <w:rPr>
                <w:rFonts w:ascii="Arial" w:eastAsia="Times New Roman" w:hAnsi="Arial" w:cs="Arial"/>
                <w:sz w:val="18"/>
              </w:rPr>
              <w:t> </w:t>
            </w:r>
            <w:hyperlink r:id="rId146" w:history="1">
              <w:r w:rsidRPr="001B3446">
                <w:rPr>
                  <w:rFonts w:ascii="Arial" w:eastAsia="Times New Roman" w:hAnsi="Arial" w:cs="Arial"/>
                  <w:color w:val="269BC6"/>
                  <w:sz w:val="18"/>
                </w:rPr>
                <w:t>Discuss in Forum</w:t>
              </w:r>
            </w:hyperlink>
          </w:p>
        </w:tc>
      </w:tr>
    </w:tbl>
    <w:p w:rsidR="001B3446" w:rsidRPr="001B3446" w:rsidRDefault="001B3446" w:rsidP="001B3446">
      <w:pPr>
        <w:spacing w:after="0" w:line="240" w:lineRule="auto"/>
        <w:rPr>
          <w:rFonts w:ascii="Times New Roman" w:eastAsia="Times New Roman" w:hAnsi="Times New Roman" w:cs="Times New Roman"/>
          <w:sz w:val="24"/>
          <w:szCs w:val="24"/>
        </w:rPr>
      </w:pPr>
      <w:r w:rsidRPr="001B3446">
        <w:rPr>
          <w:rFonts w:ascii="Times New Roman" w:eastAsia="Times New Roman" w:hAnsi="Times New Roman" w:cs="Times New Roman"/>
          <w:sz w:val="24"/>
          <w:szCs w:val="24"/>
        </w:rPr>
        <w:lastRenderedPageBreak/>
        <w:pict>
          <v:rect id="_x0000_i1100"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1B3446" w:rsidRPr="001B3446" w:rsidTr="001B3446">
        <w:trPr>
          <w:tblCellSpacing w:w="0" w:type="dxa"/>
        </w:trPr>
        <w:tc>
          <w:tcPr>
            <w:tcW w:w="375" w:type="dxa"/>
            <w:vMerge w:val="restart"/>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4. </w:t>
            </w:r>
          </w:p>
        </w:tc>
        <w:tc>
          <w:tcPr>
            <w:tcW w:w="0" w:type="auto"/>
            <w:hideMark/>
          </w:tcPr>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sz w:val="18"/>
                <w:szCs w:val="18"/>
              </w:rPr>
              <w:t>Is there any difference between following declarations?</w:t>
            </w:r>
          </w:p>
          <w:tbl>
            <w:tblPr>
              <w:tblW w:w="0" w:type="auto"/>
              <w:tblCellSpacing w:w="15" w:type="dxa"/>
              <w:tblCellMar>
                <w:top w:w="15" w:type="dxa"/>
                <w:left w:w="15" w:type="dxa"/>
                <w:bottom w:w="15" w:type="dxa"/>
                <w:right w:w="15" w:type="dxa"/>
              </w:tblCellMar>
              <w:tblLook w:val="04A0"/>
            </w:tblPr>
            <w:tblGrid>
              <w:gridCol w:w="380"/>
              <w:gridCol w:w="1600"/>
            </w:tblGrid>
            <w:tr w:rsidR="001B3446" w:rsidRPr="001B3446">
              <w:trPr>
                <w:tblCellSpacing w:w="15" w:type="dxa"/>
              </w:trPr>
              <w:tc>
                <w:tcPr>
                  <w:tcW w:w="0" w:type="auto"/>
                  <w:tcBorders>
                    <w:top w:val="nil"/>
                    <w:left w:val="nil"/>
                    <w:bottom w:val="nil"/>
                    <w:right w:val="nil"/>
                  </w:tcBorders>
                  <w:tcMar>
                    <w:top w:w="45" w:type="dxa"/>
                    <w:left w:w="75" w:type="dxa"/>
                    <w:bottom w:w="45" w:type="dxa"/>
                    <w:right w:w="0" w:type="dxa"/>
                  </w:tcMar>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1 :</w:t>
                  </w:r>
                </w:p>
              </w:tc>
              <w:tc>
                <w:tcPr>
                  <w:tcW w:w="0" w:type="auto"/>
                  <w:tcBorders>
                    <w:top w:val="nil"/>
                    <w:left w:val="nil"/>
                    <w:bottom w:val="nil"/>
                    <w:right w:val="nil"/>
                  </w:tcBorders>
                  <w:tcMar>
                    <w:top w:w="45" w:type="dxa"/>
                    <w:left w:w="75" w:type="dxa"/>
                    <w:bottom w:w="45" w:type="dxa"/>
                    <w:right w:w="0" w:type="dxa"/>
                  </w:tcMar>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 xml:space="preserve">extern </w:t>
                  </w:r>
                  <w:proofErr w:type="spellStart"/>
                  <w:r w:rsidRPr="001B3446">
                    <w:rPr>
                      <w:rFonts w:ascii="Verdana" w:eastAsia="Times New Roman" w:hAnsi="Verdana" w:cs="Times New Roman"/>
                      <w:sz w:val="18"/>
                      <w:szCs w:val="18"/>
                    </w:rPr>
                    <w:t>int</w:t>
                  </w:r>
                  <w:proofErr w:type="spellEnd"/>
                  <w:r w:rsidRPr="001B3446">
                    <w:rPr>
                      <w:rFonts w:ascii="Verdana" w:eastAsia="Times New Roman" w:hAnsi="Verdana" w:cs="Times New Roman"/>
                      <w:sz w:val="18"/>
                      <w:szCs w:val="18"/>
                    </w:rPr>
                    <w:t xml:space="preserve"> fun();</w:t>
                  </w:r>
                </w:p>
              </w:tc>
            </w:tr>
            <w:tr w:rsidR="001B3446" w:rsidRPr="001B3446">
              <w:trPr>
                <w:tblCellSpacing w:w="15" w:type="dxa"/>
              </w:trPr>
              <w:tc>
                <w:tcPr>
                  <w:tcW w:w="0" w:type="auto"/>
                  <w:tcBorders>
                    <w:top w:val="nil"/>
                    <w:left w:val="nil"/>
                    <w:bottom w:val="nil"/>
                    <w:right w:val="nil"/>
                  </w:tcBorders>
                  <w:tcMar>
                    <w:top w:w="45" w:type="dxa"/>
                    <w:left w:w="75" w:type="dxa"/>
                    <w:bottom w:w="45" w:type="dxa"/>
                    <w:right w:w="0" w:type="dxa"/>
                  </w:tcMar>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2 :</w:t>
                  </w:r>
                </w:p>
              </w:tc>
              <w:tc>
                <w:tcPr>
                  <w:tcW w:w="0" w:type="auto"/>
                  <w:tcBorders>
                    <w:top w:val="nil"/>
                    <w:left w:val="nil"/>
                    <w:bottom w:val="nil"/>
                    <w:right w:val="nil"/>
                  </w:tcBorders>
                  <w:tcMar>
                    <w:top w:w="45" w:type="dxa"/>
                    <w:left w:w="75" w:type="dxa"/>
                    <w:bottom w:w="45" w:type="dxa"/>
                    <w:right w:w="0" w:type="dxa"/>
                  </w:tcMar>
                  <w:hideMark/>
                </w:tcPr>
                <w:p w:rsidR="001B3446" w:rsidRPr="001B3446" w:rsidRDefault="001B3446" w:rsidP="001B3446">
                  <w:pPr>
                    <w:spacing w:after="0" w:line="240" w:lineRule="auto"/>
                    <w:rPr>
                      <w:rFonts w:ascii="Verdana" w:eastAsia="Times New Roman" w:hAnsi="Verdana" w:cs="Times New Roman"/>
                      <w:sz w:val="18"/>
                      <w:szCs w:val="18"/>
                    </w:rPr>
                  </w:pPr>
                  <w:proofErr w:type="spellStart"/>
                  <w:r w:rsidRPr="001B3446">
                    <w:rPr>
                      <w:rFonts w:ascii="Verdana" w:eastAsia="Times New Roman" w:hAnsi="Verdana" w:cs="Times New Roman"/>
                      <w:sz w:val="18"/>
                      <w:szCs w:val="18"/>
                    </w:rPr>
                    <w:t>int</w:t>
                  </w:r>
                  <w:proofErr w:type="spellEnd"/>
                  <w:r w:rsidRPr="001B3446">
                    <w:rPr>
                      <w:rFonts w:ascii="Verdana" w:eastAsia="Times New Roman" w:hAnsi="Verdana" w:cs="Times New Roman"/>
                      <w:sz w:val="18"/>
                      <w:szCs w:val="18"/>
                    </w:rPr>
                    <w:t xml:space="preserve"> fun();</w:t>
                  </w:r>
                </w:p>
              </w:tc>
            </w:tr>
          </w:tbl>
          <w:p w:rsidR="001B3446" w:rsidRPr="001B3446" w:rsidRDefault="001B3446" w:rsidP="001B3446">
            <w:pPr>
              <w:spacing w:after="0" w:line="240" w:lineRule="auto"/>
              <w:rPr>
                <w:rFonts w:ascii="Verdana" w:eastAsia="Times New Roman" w:hAnsi="Verdana" w:cs="Times New Roman"/>
                <w:sz w:val="18"/>
                <w:szCs w:val="18"/>
              </w:rPr>
            </w:pPr>
          </w:p>
        </w:tc>
      </w:tr>
      <w:tr w:rsidR="001B3446" w:rsidRPr="001B3446" w:rsidTr="001B3446">
        <w:trPr>
          <w:tblCellSpacing w:w="0" w:type="dxa"/>
        </w:trPr>
        <w:tc>
          <w:tcPr>
            <w:tcW w:w="0" w:type="auto"/>
            <w:vMerge/>
            <w:vAlign w:val="center"/>
            <w:hideMark/>
          </w:tcPr>
          <w:p w:rsidR="001B3446" w:rsidRPr="001B3446" w:rsidRDefault="001B3446" w:rsidP="001B344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47" w:history="1">
                    <w:r w:rsidRPr="001B344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Both are identical</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48" w:history="1">
                    <w:r w:rsidRPr="001B344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No difference, except</w:t>
                  </w:r>
                  <w:r w:rsidRPr="001B3446">
                    <w:rPr>
                      <w:rFonts w:ascii="Verdana" w:eastAsia="Times New Roman" w:hAnsi="Verdana" w:cs="Times New Roman"/>
                      <w:sz w:val="18"/>
                    </w:rPr>
                    <w:t> </w:t>
                  </w:r>
                  <w:r w:rsidRPr="001B3446">
                    <w:rPr>
                      <w:rFonts w:ascii="Courier New" w:eastAsia="Times New Roman" w:hAnsi="Courier New" w:cs="Courier New"/>
                      <w:color w:val="DD0000"/>
                      <w:sz w:val="20"/>
                      <w:szCs w:val="20"/>
                    </w:rPr>
                    <w:t xml:space="preserve">extern </w:t>
                  </w:r>
                  <w:proofErr w:type="spellStart"/>
                  <w:r w:rsidRPr="001B3446">
                    <w:rPr>
                      <w:rFonts w:ascii="Courier New" w:eastAsia="Times New Roman" w:hAnsi="Courier New" w:cs="Courier New"/>
                      <w:color w:val="DD0000"/>
                      <w:sz w:val="20"/>
                      <w:szCs w:val="20"/>
                    </w:rPr>
                    <w:t>int</w:t>
                  </w:r>
                  <w:proofErr w:type="spellEnd"/>
                  <w:r w:rsidRPr="001B3446">
                    <w:rPr>
                      <w:rFonts w:ascii="Courier New" w:eastAsia="Times New Roman" w:hAnsi="Courier New" w:cs="Courier New"/>
                      <w:color w:val="DD0000"/>
                      <w:sz w:val="20"/>
                      <w:szCs w:val="20"/>
                    </w:rPr>
                    <w:t xml:space="preserve"> fun();</w:t>
                  </w:r>
                  <w:r w:rsidRPr="001B3446">
                    <w:rPr>
                      <w:rFonts w:ascii="Verdana" w:eastAsia="Times New Roman" w:hAnsi="Verdana" w:cs="Times New Roman"/>
                      <w:sz w:val="18"/>
                    </w:rPr>
                    <w:t> </w:t>
                  </w:r>
                  <w:r w:rsidRPr="001B3446">
                    <w:rPr>
                      <w:rFonts w:ascii="Verdana" w:eastAsia="Times New Roman" w:hAnsi="Verdana" w:cs="Times New Roman"/>
                      <w:sz w:val="18"/>
                      <w:szCs w:val="18"/>
                    </w:rPr>
                    <w:t>is probably in another file</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49" w:history="1">
                    <w:r w:rsidRPr="001B344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proofErr w:type="spellStart"/>
                  <w:r w:rsidRPr="001B3446">
                    <w:rPr>
                      <w:rFonts w:ascii="Courier New" w:eastAsia="Times New Roman" w:hAnsi="Courier New" w:cs="Courier New"/>
                      <w:color w:val="DD0000"/>
                      <w:sz w:val="20"/>
                      <w:szCs w:val="20"/>
                    </w:rPr>
                    <w:t>int</w:t>
                  </w:r>
                  <w:proofErr w:type="spellEnd"/>
                  <w:r w:rsidRPr="001B3446">
                    <w:rPr>
                      <w:rFonts w:ascii="Courier New" w:eastAsia="Times New Roman" w:hAnsi="Courier New" w:cs="Courier New"/>
                      <w:color w:val="DD0000"/>
                      <w:sz w:val="20"/>
                      <w:szCs w:val="20"/>
                    </w:rPr>
                    <w:t xml:space="preserve"> fun();</w:t>
                  </w:r>
                  <w:r w:rsidRPr="001B3446">
                    <w:rPr>
                      <w:rFonts w:ascii="Verdana" w:eastAsia="Times New Roman" w:hAnsi="Verdana" w:cs="Times New Roman"/>
                      <w:sz w:val="18"/>
                    </w:rPr>
                    <w:t> </w:t>
                  </w:r>
                  <w:r w:rsidRPr="001B3446">
                    <w:rPr>
                      <w:rFonts w:ascii="Verdana" w:eastAsia="Times New Roman" w:hAnsi="Verdana" w:cs="Times New Roman"/>
                      <w:sz w:val="18"/>
                      <w:szCs w:val="18"/>
                    </w:rPr>
                    <w:t xml:space="preserve">is </w:t>
                  </w:r>
                  <w:proofErr w:type="spellStart"/>
                  <w:r w:rsidRPr="001B3446">
                    <w:rPr>
                      <w:rFonts w:ascii="Verdana" w:eastAsia="Times New Roman" w:hAnsi="Verdana" w:cs="Times New Roman"/>
                      <w:sz w:val="18"/>
                      <w:szCs w:val="18"/>
                    </w:rPr>
                    <w:t>overrided</w:t>
                  </w:r>
                  <w:proofErr w:type="spellEnd"/>
                  <w:r w:rsidRPr="001B3446">
                    <w:rPr>
                      <w:rFonts w:ascii="Verdana" w:eastAsia="Times New Roman" w:hAnsi="Verdana" w:cs="Times New Roman"/>
                      <w:sz w:val="18"/>
                      <w:szCs w:val="18"/>
                    </w:rPr>
                    <w:t xml:space="preserve"> with</w:t>
                  </w:r>
                  <w:r w:rsidRPr="001B3446">
                    <w:rPr>
                      <w:rFonts w:ascii="Verdana" w:eastAsia="Times New Roman" w:hAnsi="Verdana" w:cs="Times New Roman"/>
                      <w:sz w:val="18"/>
                    </w:rPr>
                    <w:t> </w:t>
                  </w:r>
                  <w:r w:rsidRPr="001B3446">
                    <w:rPr>
                      <w:rFonts w:ascii="Courier New" w:eastAsia="Times New Roman" w:hAnsi="Courier New" w:cs="Courier New"/>
                      <w:color w:val="DD0000"/>
                      <w:sz w:val="20"/>
                      <w:szCs w:val="20"/>
                    </w:rPr>
                    <w:t xml:space="preserve">extern </w:t>
                  </w:r>
                  <w:proofErr w:type="spellStart"/>
                  <w:r w:rsidRPr="001B3446">
                    <w:rPr>
                      <w:rFonts w:ascii="Courier New" w:eastAsia="Times New Roman" w:hAnsi="Courier New" w:cs="Courier New"/>
                      <w:color w:val="DD0000"/>
                      <w:sz w:val="20"/>
                      <w:szCs w:val="20"/>
                    </w:rPr>
                    <w:t>int</w:t>
                  </w:r>
                  <w:proofErr w:type="spellEnd"/>
                  <w:r w:rsidRPr="001B3446">
                    <w:rPr>
                      <w:rFonts w:ascii="Courier New" w:eastAsia="Times New Roman" w:hAnsi="Courier New" w:cs="Courier New"/>
                      <w:color w:val="DD0000"/>
                      <w:sz w:val="20"/>
                      <w:szCs w:val="20"/>
                    </w:rPr>
                    <w:t xml:space="preserve"> fun();</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50" w:history="1">
                    <w:r w:rsidRPr="001B344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None of these</w:t>
                  </w:r>
                </w:p>
              </w:tc>
            </w:tr>
          </w:tbl>
          <w:p w:rsidR="001B3446" w:rsidRPr="001B3446" w:rsidRDefault="001B3446" w:rsidP="001B3446">
            <w:pPr>
              <w:shd w:val="clear" w:color="auto" w:fill="FCFCFC"/>
              <w:spacing w:after="0" w:line="240" w:lineRule="auto"/>
              <w:rPr>
                <w:rFonts w:ascii="Verdana" w:eastAsia="Times New Roman" w:hAnsi="Verdana" w:cs="Times New Roman"/>
                <w:b/>
                <w:bCs/>
                <w:color w:val="808080"/>
                <w:sz w:val="17"/>
                <w:szCs w:val="17"/>
              </w:rPr>
            </w:pPr>
            <w:hyperlink r:id="rId151" w:history="1">
              <w:r w:rsidRPr="001B3446">
                <w:rPr>
                  <w:rFonts w:ascii="Verdana" w:eastAsia="Times New Roman" w:hAnsi="Verdana" w:cs="Times New Roman"/>
                  <w:b/>
                  <w:bCs/>
                  <w:color w:val="269BC6"/>
                  <w:sz w:val="17"/>
                </w:rPr>
                <w:t>Answer &amp; Explanation</w:t>
              </w:r>
            </w:hyperlink>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Answer:</w:t>
            </w:r>
            <w:r w:rsidRPr="001B3446">
              <w:rPr>
                <w:rFonts w:ascii="Verdana" w:eastAsia="Times New Roman" w:hAnsi="Verdana" w:cs="Times New Roman"/>
                <w:sz w:val="18"/>
              </w:rPr>
              <w:t> </w:t>
            </w:r>
            <w:r w:rsidRPr="001B3446">
              <w:rPr>
                <w:rFonts w:ascii="Verdana" w:eastAsia="Times New Roman" w:hAnsi="Verdana" w:cs="Times New Roman"/>
                <w:sz w:val="18"/>
                <w:szCs w:val="18"/>
              </w:rPr>
              <w:t>Option</w:t>
            </w:r>
            <w:r w:rsidRPr="001B3446">
              <w:rPr>
                <w:rFonts w:ascii="Verdana" w:eastAsia="Times New Roman" w:hAnsi="Verdana" w:cs="Times New Roman"/>
                <w:sz w:val="18"/>
              </w:rPr>
              <w:t> </w:t>
            </w:r>
            <w:r w:rsidRPr="001B3446">
              <w:rPr>
                <w:rFonts w:ascii="Verdana" w:eastAsia="Times New Roman" w:hAnsi="Verdana" w:cs="Times New Roman"/>
                <w:b/>
                <w:bCs/>
                <w:sz w:val="18"/>
                <w:szCs w:val="18"/>
              </w:rPr>
              <w:t>B</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Explanation:</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proofErr w:type="gramStart"/>
            <w:r w:rsidRPr="001B3446">
              <w:rPr>
                <w:rFonts w:ascii="Courier New" w:eastAsia="Times New Roman" w:hAnsi="Courier New" w:cs="Courier New"/>
                <w:color w:val="DD0000"/>
                <w:sz w:val="20"/>
                <w:szCs w:val="20"/>
              </w:rPr>
              <w:t>extern</w:t>
            </w:r>
            <w:proofErr w:type="gramEnd"/>
            <w:r w:rsidRPr="001B3446">
              <w:rPr>
                <w:rFonts w:ascii="Courier New" w:eastAsia="Times New Roman" w:hAnsi="Courier New" w:cs="Courier New"/>
                <w:color w:val="DD0000"/>
                <w:sz w:val="20"/>
                <w:szCs w:val="20"/>
              </w:rPr>
              <w:t xml:space="preserve"> </w:t>
            </w:r>
            <w:proofErr w:type="spellStart"/>
            <w:r w:rsidRPr="001B3446">
              <w:rPr>
                <w:rFonts w:ascii="Courier New" w:eastAsia="Times New Roman" w:hAnsi="Courier New" w:cs="Courier New"/>
                <w:color w:val="DD0000"/>
                <w:sz w:val="20"/>
                <w:szCs w:val="20"/>
              </w:rPr>
              <w:t>int</w:t>
            </w:r>
            <w:proofErr w:type="spellEnd"/>
            <w:r w:rsidRPr="001B3446">
              <w:rPr>
                <w:rFonts w:ascii="Courier New" w:eastAsia="Times New Roman" w:hAnsi="Courier New" w:cs="Courier New"/>
                <w:color w:val="DD0000"/>
                <w:sz w:val="20"/>
                <w:szCs w:val="20"/>
              </w:rPr>
              <w:t xml:space="preserve"> fun();</w:t>
            </w:r>
            <w:r w:rsidRPr="001B3446">
              <w:rPr>
                <w:rFonts w:ascii="Verdana" w:eastAsia="Times New Roman" w:hAnsi="Verdana" w:cs="Times New Roman"/>
                <w:sz w:val="18"/>
              </w:rPr>
              <w:t> </w:t>
            </w:r>
            <w:r w:rsidRPr="001B3446">
              <w:rPr>
                <w:rFonts w:ascii="Verdana" w:eastAsia="Times New Roman" w:hAnsi="Verdana" w:cs="Times New Roman"/>
                <w:sz w:val="18"/>
                <w:szCs w:val="18"/>
              </w:rPr>
              <w:t>declaration in C is to indicate the existence of a global function and it is defined externally to the current module or in another file.</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proofErr w:type="spellStart"/>
            <w:proofErr w:type="gramStart"/>
            <w:r w:rsidRPr="001B3446">
              <w:rPr>
                <w:rFonts w:ascii="Courier New" w:eastAsia="Times New Roman" w:hAnsi="Courier New" w:cs="Courier New"/>
                <w:color w:val="DD0000"/>
                <w:sz w:val="20"/>
                <w:szCs w:val="20"/>
              </w:rPr>
              <w:t>int</w:t>
            </w:r>
            <w:proofErr w:type="spellEnd"/>
            <w:proofErr w:type="gramEnd"/>
            <w:r w:rsidRPr="001B3446">
              <w:rPr>
                <w:rFonts w:ascii="Courier New" w:eastAsia="Times New Roman" w:hAnsi="Courier New" w:cs="Courier New"/>
                <w:color w:val="DD0000"/>
                <w:sz w:val="20"/>
                <w:szCs w:val="20"/>
              </w:rPr>
              <w:t xml:space="preserve"> fun();</w:t>
            </w:r>
            <w:r w:rsidRPr="001B3446">
              <w:rPr>
                <w:rFonts w:ascii="Verdana" w:eastAsia="Times New Roman" w:hAnsi="Verdana" w:cs="Times New Roman"/>
                <w:sz w:val="18"/>
              </w:rPr>
              <w:t> </w:t>
            </w:r>
            <w:r w:rsidRPr="001B3446">
              <w:rPr>
                <w:rFonts w:ascii="Verdana" w:eastAsia="Times New Roman" w:hAnsi="Verdana" w:cs="Times New Roman"/>
                <w:sz w:val="18"/>
                <w:szCs w:val="18"/>
              </w:rPr>
              <w:t>declaration in C is to indicate the existence of a function inside the current module or in the same file.</w:t>
            </w:r>
          </w:p>
          <w:p w:rsidR="001B3446" w:rsidRPr="001B3446" w:rsidRDefault="001B3446" w:rsidP="001B3446">
            <w:pPr>
              <w:spacing w:after="150" w:line="240" w:lineRule="auto"/>
              <w:rPr>
                <w:rFonts w:ascii="Arial" w:eastAsia="Times New Roman" w:hAnsi="Arial" w:cs="Arial"/>
                <w:sz w:val="18"/>
                <w:szCs w:val="18"/>
              </w:rPr>
            </w:pPr>
            <w:hyperlink r:id="rId152" w:history="1">
              <w:r w:rsidRPr="001B3446">
                <w:rPr>
                  <w:rFonts w:ascii="Arial" w:eastAsia="Times New Roman" w:hAnsi="Arial" w:cs="Arial"/>
                  <w:color w:val="269BC6"/>
                  <w:sz w:val="18"/>
                </w:rPr>
                <w:t>View Answer</w:t>
              </w:r>
            </w:hyperlink>
            <w:r w:rsidRPr="001B3446">
              <w:rPr>
                <w:rFonts w:ascii="Arial" w:eastAsia="Times New Roman" w:hAnsi="Arial" w:cs="Arial"/>
                <w:sz w:val="18"/>
              </w:rPr>
              <w:t> </w:t>
            </w:r>
            <w:hyperlink r:id="rId153" w:tooltip="Online C Compiler" w:history="1">
              <w:r w:rsidRPr="001B3446">
                <w:rPr>
                  <w:rFonts w:ascii="Arial" w:eastAsia="Times New Roman" w:hAnsi="Arial" w:cs="Arial"/>
                  <w:color w:val="269BC6"/>
                  <w:sz w:val="18"/>
                </w:rPr>
                <w:t>C Compiler</w:t>
              </w:r>
            </w:hyperlink>
            <w:r w:rsidRPr="001B3446">
              <w:rPr>
                <w:rFonts w:ascii="Arial" w:eastAsia="Times New Roman" w:hAnsi="Arial" w:cs="Arial"/>
                <w:sz w:val="18"/>
              </w:rPr>
              <w:t> </w:t>
            </w:r>
            <w:hyperlink r:id="rId154" w:history="1">
              <w:r w:rsidRPr="001B3446">
                <w:rPr>
                  <w:rFonts w:ascii="Arial" w:eastAsia="Times New Roman" w:hAnsi="Arial" w:cs="Arial"/>
                  <w:color w:val="269BC6"/>
                  <w:sz w:val="18"/>
                </w:rPr>
                <w:t>Report</w:t>
              </w:r>
            </w:hyperlink>
            <w:r w:rsidRPr="001B3446">
              <w:rPr>
                <w:rFonts w:ascii="Arial" w:eastAsia="Times New Roman" w:hAnsi="Arial" w:cs="Arial"/>
                <w:sz w:val="18"/>
              </w:rPr>
              <w:t> </w:t>
            </w:r>
            <w:hyperlink r:id="rId155" w:history="1">
              <w:r w:rsidRPr="001B3446">
                <w:rPr>
                  <w:rFonts w:ascii="Arial" w:eastAsia="Times New Roman" w:hAnsi="Arial" w:cs="Arial"/>
                  <w:color w:val="269BC6"/>
                  <w:sz w:val="18"/>
                </w:rPr>
                <w:t>Discuss in Forum</w:t>
              </w:r>
            </w:hyperlink>
          </w:p>
        </w:tc>
      </w:tr>
    </w:tbl>
    <w:p w:rsidR="001B3446" w:rsidRPr="001B3446" w:rsidRDefault="001B3446" w:rsidP="001B3446">
      <w:pPr>
        <w:spacing w:after="0" w:line="240" w:lineRule="auto"/>
        <w:rPr>
          <w:rFonts w:ascii="Times New Roman" w:eastAsia="Times New Roman" w:hAnsi="Times New Roman" w:cs="Times New Roman"/>
          <w:sz w:val="24"/>
          <w:szCs w:val="24"/>
        </w:rPr>
      </w:pPr>
      <w:r w:rsidRPr="001B3446">
        <w:rPr>
          <w:rFonts w:ascii="Times New Roman" w:eastAsia="Times New Roman" w:hAnsi="Times New Roman" w:cs="Times New Roman"/>
          <w:sz w:val="24"/>
          <w:szCs w:val="24"/>
        </w:rPr>
        <w:pict>
          <v:rect id="_x0000_i1101"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1B3446" w:rsidRPr="001B3446" w:rsidTr="001B3446">
        <w:trPr>
          <w:tblCellSpacing w:w="0" w:type="dxa"/>
        </w:trPr>
        <w:tc>
          <w:tcPr>
            <w:tcW w:w="375" w:type="dxa"/>
            <w:vMerge w:val="restart"/>
            <w:hideMark/>
          </w:tcPr>
          <w:p w:rsidR="001B3446" w:rsidRPr="001B3446" w:rsidRDefault="001B3446" w:rsidP="001B3446">
            <w:pPr>
              <w:spacing w:after="0" w:line="240" w:lineRule="auto"/>
              <w:rPr>
                <w:rFonts w:ascii="Verdana" w:eastAsia="Times New Roman" w:hAnsi="Verdana" w:cs="Times New Roman"/>
                <w:sz w:val="18"/>
                <w:szCs w:val="18"/>
              </w:rPr>
            </w:pPr>
            <w:r w:rsidRPr="001B3446">
              <w:rPr>
                <w:rFonts w:ascii="Verdana" w:eastAsia="Times New Roman" w:hAnsi="Verdana" w:cs="Times New Roman"/>
                <w:sz w:val="18"/>
                <w:szCs w:val="18"/>
              </w:rPr>
              <w:t>5. </w:t>
            </w:r>
          </w:p>
        </w:tc>
        <w:tc>
          <w:tcPr>
            <w:tcW w:w="0" w:type="auto"/>
            <w:hideMark/>
          </w:tcPr>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sz w:val="18"/>
                <w:szCs w:val="18"/>
              </w:rPr>
              <w:t>How would you round off a value from 1.66 to 2.0?</w:t>
            </w:r>
          </w:p>
        </w:tc>
      </w:tr>
      <w:tr w:rsidR="001B3446" w:rsidRPr="001B3446" w:rsidTr="001B3446">
        <w:trPr>
          <w:tblCellSpacing w:w="0" w:type="dxa"/>
        </w:trPr>
        <w:tc>
          <w:tcPr>
            <w:tcW w:w="0" w:type="auto"/>
            <w:vMerge/>
            <w:vAlign w:val="center"/>
            <w:hideMark/>
          </w:tcPr>
          <w:p w:rsidR="001B3446" w:rsidRPr="001B3446" w:rsidRDefault="001B3446" w:rsidP="001B344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56" w:history="1">
                    <w:r w:rsidRPr="001B344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ceil(1.66)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57" w:history="1">
                    <w:r w:rsidRPr="001B344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floor(1.66)</w:t>
                  </w:r>
                </w:p>
              </w:tc>
            </w:tr>
            <w:tr w:rsidR="001B3446" w:rsidRPr="001B344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58" w:history="1">
                    <w:r w:rsidRPr="001B344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r w:rsidRPr="001B3446">
                    <w:rPr>
                      <w:rFonts w:ascii="Verdana" w:eastAsia="Times New Roman" w:hAnsi="Verdana" w:cs="Times New Roman"/>
                      <w:sz w:val="18"/>
                      <w:szCs w:val="18"/>
                    </w:rPr>
                    <w:t>roundup(1.66)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hyperlink r:id="rId159" w:history="1">
                    <w:r w:rsidRPr="001B344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3446" w:rsidRPr="001B3446" w:rsidRDefault="001B3446" w:rsidP="001B3446">
                  <w:pPr>
                    <w:spacing w:before="75" w:after="75" w:line="255" w:lineRule="atLeast"/>
                    <w:ind w:left="75" w:right="75"/>
                    <w:rPr>
                      <w:rFonts w:ascii="Verdana" w:eastAsia="Times New Roman" w:hAnsi="Verdana" w:cs="Times New Roman"/>
                      <w:sz w:val="18"/>
                      <w:szCs w:val="18"/>
                    </w:rPr>
                  </w:pPr>
                  <w:proofErr w:type="spellStart"/>
                  <w:r w:rsidRPr="001B3446">
                    <w:rPr>
                      <w:rFonts w:ascii="Verdana" w:eastAsia="Times New Roman" w:hAnsi="Verdana" w:cs="Times New Roman"/>
                      <w:sz w:val="18"/>
                      <w:szCs w:val="18"/>
                    </w:rPr>
                    <w:t>roundto</w:t>
                  </w:r>
                  <w:proofErr w:type="spellEnd"/>
                  <w:r w:rsidRPr="001B3446">
                    <w:rPr>
                      <w:rFonts w:ascii="Verdana" w:eastAsia="Times New Roman" w:hAnsi="Verdana" w:cs="Times New Roman"/>
                      <w:sz w:val="18"/>
                      <w:szCs w:val="18"/>
                    </w:rPr>
                    <w:t>(1.66)</w:t>
                  </w:r>
                </w:p>
              </w:tc>
            </w:tr>
          </w:tbl>
          <w:p w:rsidR="001B3446" w:rsidRPr="001B3446" w:rsidRDefault="001B3446" w:rsidP="001B3446">
            <w:pPr>
              <w:shd w:val="clear" w:color="auto" w:fill="FCFCFC"/>
              <w:spacing w:after="0" w:line="240" w:lineRule="auto"/>
              <w:rPr>
                <w:rFonts w:ascii="Verdana" w:eastAsia="Times New Roman" w:hAnsi="Verdana" w:cs="Times New Roman"/>
                <w:b/>
                <w:bCs/>
                <w:color w:val="808080"/>
                <w:sz w:val="17"/>
                <w:szCs w:val="17"/>
              </w:rPr>
            </w:pPr>
            <w:hyperlink r:id="rId160" w:history="1">
              <w:r w:rsidRPr="001B3446">
                <w:rPr>
                  <w:rFonts w:ascii="Verdana" w:eastAsia="Times New Roman" w:hAnsi="Verdana" w:cs="Times New Roman"/>
                  <w:b/>
                  <w:bCs/>
                  <w:color w:val="269BC6"/>
                  <w:sz w:val="17"/>
                </w:rPr>
                <w:t>Answer &amp; Explanation</w:t>
              </w:r>
            </w:hyperlink>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Answer:</w:t>
            </w:r>
            <w:r w:rsidRPr="001B3446">
              <w:rPr>
                <w:rFonts w:ascii="Verdana" w:eastAsia="Times New Roman" w:hAnsi="Verdana" w:cs="Times New Roman"/>
                <w:sz w:val="18"/>
              </w:rPr>
              <w:t> </w:t>
            </w:r>
            <w:r w:rsidRPr="001B3446">
              <w:rPr>
                <w:rFonts w:ascii="Verdana" w:eastAsia="Times New Roman" w:hAnsi="Verdana" w:cs="Times New Roman"/>
                <w:sz w:val="18"/>
                <w:szCs w:val="18"/>
              </w:rPr>
              <w:t>Option</w:t>
            </w:r>
            <w:r w:rsidRPr="001B3446">
              <w:rPr>
                <w:rFonts w:ascii="Verdana" w:eastAsia="Times New Roman" w:hAnsi="Verdana" w:cs="Times New Roman"/>
                <w:sz w:val="18"/>
              </w:rPr>
              <w:t> </w:t>
            </w:r>
            <w:r w:rsidRPr="001B3446">
              <w:rPr>
                <w:rFonts w:ascii="Verdana" w:eastAsia="Times New Roman" w:hAnsi="Verdana" w:cs="Times New Roman"/>
                <w:b/>
                <w:bCs/>
                <w:sz w:val="18"/>
                <w:szCs w:val="18"/>
              </w:rPr>
              <w:t>A</w:t>
            </w:r>
          </w:p>
          <w:p w:rsidR="001B3446" w:rsidRPr="001B3446" w:rsidRDefault="001B3446" w:rsidP="001B3446">
            <w:pPr>
              <w:spacing w:before="100" w:beforeAutospacing="1" w:after="100" w:afterAutospacing="1" w:line="255" w:lineRule="atLeast"/>
              <w:rPr>
                <w:rFonts w:ascii="Verdana" w:eastAsia="Times New Roman" w:hAnsi="Verdana" w:cs="Times New Roman"/>
                <w:sz w:val="18"/>
                <w:szCs w:val="18"/>
              </w:rPr>
            </w:pPr>
            <w:r w:rsidRPr="001B3446">
              <w:rPr>
                <w:rFonts w:ascii="Verdana" w:eastAsia="Times New Roman" w:hAnsi="Verdana" w:cs="Times New Roman"/>
                <w:b/>
                <w:bCs/>
                <w:color w:val="5EAC1A"/>
                <w:sz w:val="18"/>
              </w:rPr>
              <w:t>Explanation:</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009900"/>
                <w:sz w:val="21"/>
              </w:rPr>
              <w:lastRenderedPageBreak/>
              <w:t>/* Example for ceil() and floor() functions: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b/>
                <w:bCs/>
                <w:color w:val="949494"/>
                <w:sz w:val="21"/>
              </w:rPr>
              <w:t>#include&lt;</w:t>
            </w:r>
            <w:proofErr w:type="spellStart"/>
            <w:r w:rsidRPr="001B3446">
              <w:rPr>
                <w:rFonts w:ascii="Courier" w:eastAsia="Times New Roman" w:hAnsi="Courier" w:cs="Courier New"/>
                <w:b/>
                <w:bCs/>
                <w:color w:val="949494"/>
                <w:sz w:val="21"/>
              </w:rPr>
              <w:t>stdio.h</w:t>
            </w:r>
            <w:proofErr w:type="spellEnd"/>
            <w:r w:rsidRPr="001B3446">
              <w:rPr>
                <w:rFonts w:ascii="Courier" w:eastAsia="Times New Roman" w:hAnsi="Courier" w:cs="Courier New"/>
                <w:b/>
                <w:bCs/>
                <w:color w:val="949494"/>
                <w:sz w:val="21"/>
              </w:rPr>
              <w:t>&gt;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b/>
                <w:bCs/>
                <w:color w:val="949494"/>
                <w:sz w:val="21"/>
              </w:rPr>
              <w:t>#include&lt;</w:t>
            </w:r>
            <w:proofErr w:type="spellStart"/>
            <w:r w:rsidRPr="001B3446">
              <w:rPr>
                <w:rFonts w:ascii="Courier" w:eastAsia="Times New Roman" w:hAnsi="Courier" w:cs="Courier New"/>
                <w:b/>
                <w:bCs/>
                <w:color w:val="949494"/>
                <w:sz w:val="21"/>
              </w:rPr>
              <w:t>math.h</w:t>
            </w:r>
            <w:proofErr w:type="spellEnd"/>
            <w:r w:rsidRPr="001B3446">
              <w:rPr>
                <w:rFonts w:ascii="Courier" w:eastAsia="Times New Roman" w:hAnsi="Courier" w:cs="Courier New"/>
                <w:b/>
                <w:bCs/>
                <w:color w:val="949494"/>
                <w:sz w:val="21"/>
              </w:rPr>
              <w:t>&gt;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proofErr w:type="spellStart"/>
            <w:r w:rsidRPr="001B3446">
              <w:rPr>
                <w:rFonts w:ascii="Courier" w:eastAsia="Times New Roman" w:hAnsi="Courier" w:cs="Courier New"/>
                <w:color w:val="0000FF"/>
                <w:sz w:val="21"/>
              </w:rPr>
              <w:t>int</w:t>
            </w:r>
            <w:proofErr w:type="spellEnd"/>
            <w:r w:rsidRPr="001B3446">
              <w:rPr>
                <w:rFonts w:ascii="Courier" w:eastAsia="Times New Roman" w:hAnsi="Courier" w:cs="Courier New"/>
                <w:color w:val="222222"/>
                <w:sz w:val="21"/>
              </w:rPr>
              <w:t xml:space="preserve"> main()</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proofErr w:type="spellStart"/>
            <w:r w:rsidRPr="001B3446">
              <w:rPr>
                <w:rFonts w:ascii="Courier" w:eastAsia="Times New Roman" w:hAnsi="Courier" w:cs="Courier New"/>
                <w:color w:val="222222"/>
                <w:sz w:val="21"/>
              </w:rPr>
              <w:t>printf</w:t>
            </w:r>
            <w:proofErr w:type="spellEnd"/>
            <w:r w:rsidRPr="001B3446">
              <w:rPr>
                <w:rFonts w:ascii="Courier" w:eastAsia="Times New Roman" w:hAnsi="Courier" w:cs="Courier New"/>
                <w:color w:val="222222"/>
                <w:sz w:val="21"/>
              </w:rPr>
              <w:t>(</w:t>
            </w:r>
            <w:r w:rsidRPr="001B3446">
              <w:rPr>
                <w:rFonts w:ascii="Courier" w:eastAsia="Times New Roman" w:hAnsi="Courier" w:cs="Courier New"/>
                <w:color w:val="EE3B3B"/>
                <w:sz w:val="21"/>
              </w:rPr>
              <w:t>"\n Result : %f"</w:t>
            </w:r>
            <w:r w:rsidRPr="001B3446">
              <w:rPr>
                <w:rFonts w:ascii="Courier" w:eastAsia="Times New Roman" w:hAnsi="Courier" w:cs="Courier New"/>
                <w:color w:val="222222"/>
                <w:sz w:val="21"/>
              </w:rPr>
              <w:t xml:space="preserve"> , ceil(1.44)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proofErr w:type="spellStart"/>
            <w:r w:rsidRPr="001B3446">
              <w:rPr>
                <w:rFonts w:ascii="Courier" w:eastAsia="Times New Roman" w:hAnsi="Courier" w:cs="Courier New"/>
                <w:color w:val="222222"/>
                <w:sz w:val="21"/>
              </w:rPr>
              <w:t>printf</w:t>
            </w:r>
            <w:proofErr w:type="spellEnd"/>
            <w:r w:rsidRPr="001B3446">
              <w:rPr>
                <w:rFonts w:ascii="Courier" w:eastAsia="Times New Roman" w:hAnsi="Courier" w:cs="Courier New"/>
                <w:color w:val="222222"/>
                <w:sz w:val="21"/>
              </w:rPr>
              <w:t>(</w:t>
            </w:r>
            <w:r w:rsidRPr="001B3446">
              <w:rPr>
                <w:rFonts w:ascii="Courier" w:eastAsia="Times New Roman" w:hAnsi="Courier" w:cs="Courier New"/>
                <w:color w:val="EE3B3B"/>
                <w:sz w:val="21"/>
              </w:rPr>
              <w:t>"\n Result : %f"</w:t>
            </w:r>
            <w:r w:rsidRPr="001B3446">
              <w:rPr>
                <w:rFonts w:ascii="Courier" w:eastAsia="Times New Roman" w:hAnsi="Courier" w:cs="Courier New"/>
                <w:color w:val="222222"/>
                <w:sz w:val="21"/>
              </w:rPr>
              <w:t xml:space="preserve"> , ceil(1.66)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proofErr w:type="spellStart"/>
            <w:r w:rsidRPr="001B3446">
              <w:rPr>
                <w:rFonts w:ascii="Courier" w:eastAsia="Times New Roman" w:hAnsi="Courier" w:cs="Courier New"/>
                <w:color w:val="222222"/>
                <w:sz w:val="21"/>
              </w:rPr>
              <w:t>printf</w:t>
            </w:r>
            <w:proofErr w:type="spellEnd"/>
            <w:r w:rsidRPr="001B3446">
              <w:rPr>
                <w:rFonts w:ascii="Courier" w:eastAsia="Times New Roman" w:hAnsi="Courier" w:cs="Courier New"/>
                <w:color w:val="222222"/>
                <w:sz w:val="21"/>
              </w:rPr>
              <w:t>(</w:t>
            </w:r>
            <w:r w:rsidRPr="001B3446">
              <w:rPr>
                <w:rFonts w:ascii="Courier" w:eastAsia="Times New Roman" w:hAnsi="Courier" w:cs="Courier New"/>
                <w:color w:val="EE3B3B"/>
                <w:sz w:val="21"/>
              </w:rPr>
              <w:t>"\n Result : %f"</w:t>
            </w:r>
            <w:r w:rsidRPr="001B3446">
              <w:rPr>
                <w:rFonts w:ascii="Courier" w:eastAsia="Times New Roman" w:hAnsi="Courier" w:cs="Courier New"/>
                <w:color w:val="222222"/>
                <w:sz w:val="21"/>
              </w:rPr>
              <w:t xml:space="preserve"> , floor(1.44) );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proofErr w:type="spellStart"/>
            <w:r w:rsidRPr="001B3446">
              <w:rPr>
                <w:rFonts w:ascii="Courier" w:eastAsia="Times New Roman" w:hAnsi="Courier" w:cs="Courier New"/>
                <w:color w:val="222222"/>
                <w:sz w:val="21"/>
              </w:rPr>
              <w:t>printf</w:t>
            </w:r>
            <w:proofErr w:type="spellEnd"/>
            <w:r w:rsidRPr="001B3446">
              <w:rPr>
                <w:rFonts w:ascii="Courier" w:eastAsia="Times New Roman" w:hAnsi="Courier" w:cs="Courier New"/>
                <w:color w:val="222222"/>
                <w:sz w:val="21"/>
              </w:rPr>
              <w:t>(</w:t>
            </w:r>
            <w:r w:rsidRPr="001B3446">
              <w:rPr>
                <w:rFonts w:ascii="Courier" w:eastAsia="Times New Roman" w:hAnsi="Courier" w:cs="Courier New"/>
                <w:color w:val="EE3B3B"/>
                <w:sz w:val="21"/>
              </w:rPr>
              <w:t>"\n Result : %f"</w:t>
            </w:r>
            <w:r w:rsidRPr="001B3446">
              <w:rPr>
                <w:rFonts w:ascii="Courier" w:eastAsia="Times New Roman" w:hAnsi="Courier" w:cs="Courier New"/>
                <w:color w:val="222222"/>
                <w:sz w:val="21"/>
              </w:rPr>
              <w:t xml:space="preserve"> , floor(1.66) );</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 xml:space="preserve">    </w:t>
            </w:r>
            <w:r w:rsidRPr="001B3446">
              <w:rPr>
                <w:rFonts w:ascii="Courier" w:eastAsia="Times New Roman" w:hAnsi="Courier" w:cs="Courier New"/>
                <w:color w:val="0000FF"/>
                <w:sz w:val="21"/>
              </w:rPr>
              <w:t>return</w:t>
            </w:r>
            <w:r w:rsidRPr="001B3446">
              <w:rPr>
                <w:rFonts w:ascii="Courier" w:eastAsia="Times New Roman" w:hAnsi="Courier" w:cs="Courier New"/>
                <w:color w:val="222222"/>
                <w:sz w:val="21"/>
              </w:rPr>
              <w:t xml:space="preserve"> 0;</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222222"/>
                <w:sz w:val="21"/>
              </w:rPr>
              <w: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009900"/>
                <w:sz w:val="21"/>
              </w:rPr>
              <w:t>// Output:</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009900"/>
                <w:sz w:val="21"/>
              </w:rPr>
              <w:t>// Result : 2.000000</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009900"/>
                <w:sz w:val="21"/>
              </w:rPr>
              <w:t>// Result : 2.000000</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009900"/>
                <w:sz w:val="21"/>
              </w:rPr>
              <w:t>// Result : 1.000000</w:t>
            </w:r>
          </w:p>
          <w:p w:rsidR="001B3446" w:rsidRPr="001B3446" w:rsidRDefault="001B3446" w:rsidP="001B344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1"/>
              </w:rPr>
            </w:pPr>
            <w:r w:rsidRPr="001B3446">
              <w:rPr>
                <w:rFonts w:ascii="Courier" w:eastAsia="Times New Roman" w:hAnsi="Courier" w:cs="Courier New"/>
                <w:color w:val="009900"/>
                <w:sz w:val="21"/>
              </w:rPr>
              <w:t>// Result : 1.000000</w:t>
            </w:r>
          </w:p>
          <w:p w:rsidR="001B3446" w:rsidRPr="001B3446" w:rsidRDefault="001B3446" w:rsidP="001B3446">
            <w:pPr>
              <w:spacing w:after="150" w:line="240" w:lineRule="auto"/>
              <w:rPr>
                <w:rFonts w:ascii="Arial" w:eastAsia="Times New Roman" w:hAnsi="Arial" w:cs="Arial"/>
                <w:sz w:val="18"/>
                <w:szCs w:val="18"/>
              </w:rPr>
            </w:pPr>
            <w:hyperlink r:id="rId161" w:history="1">
              <w:r w:rsidRPr="001B3446">
                <w:rPr>
                  <w:rFonts w:ascii="Arial" w:eastAsia="Times New Roman" w:hAnsi="Arial" w:cs="Arial"/>
                  <w:color w:val="269BC6"/>
                  <w:sz w:val="18"/>
                </w:rPr>
                <w:t>View Answer</w:t>
              </w:r>
            </w:hyperlink>
            <w:r w:rsidRPr="001B3446">
              <w:rPr>
                <w:rFonts w:ascii="Arial" w:eastAsia="Times New Roman" w:hAnsi="Arial" w:cs="Arial"/>
                <w:sz w:val="18"/>
              </w:rPr>
              <w:t> </w:t>
            </w:r>
            <w:hyperlink r:id="rId162" w:tooltip="Online C Compiler" w:history="1">
              <w:r w:rsidRPr="001B3446">
                <w:rPr>
                  <w:rFonts w:ascii="Arial" w:eastAsia="Times New Roman" w:hAnsi="Arial" w:cs="Arial"/>
                  <w:color w:val="269BC6"/>
                  <w:sz w:val="18"/>
                </w:rPr>
                <w:t>C Compiler</w:t>
              </w:r>
            </w:hyperlink>
            <w:r w:rsidRPr="001B3446">
              <w:rPr>
                <w:rFonts w:ascii="Arial" w:eastAsia="Times New Roman" w:hAnsi="Arial" w:cs="Arial"/>
                <w:sz w:val="18"/>
              </w:rPr>
              <w:t> </w:t>
            </w:r>
            <w:hyperlink r:id="rId163" w:history="1">
              <w:r w:rsidRPr="001B3446">
                <w:rPr>
                  <w:rFonts w:ascii="Arial" w:eastAsia="Times New Roman" w:hAnsi="Arial" w:cs="Arial"/>
                  <w:color w:val="269BC6"/>
                  <w:sz w:val="18"/>
                </w:rPr>
                <w:t>Report</w:t>
              </w:r>
            </w:hyperlink>
            <w:r w:rsidRPr="001B3446">
              <w:rPr>
                <w:rFonts w:ascii="Arial" w:eastAsia="Times New Roman" w:hAnsi="Arial" w:cs="Arial"/>
                <w:sz w:val="18"/>
              </w:rPr>
              <w:t> </w:t>
            </w:r>
            <w:hyperlink r:id="rId164" w:history="1">
              <w:r w:rsidRPr="001B3446">
                <w:rPr>
                  <w:rFonts w:ascii="Arial" w:eastAsia="Times New Roman" w:hAnsi="Arial" w:cs="Arial"/>
                  <w:color w:val="269BC6"/>
                  <w:sz w:val="18"/>
                </w:rPr>
                <w:t>Discuss in Forum</w:t>
              </w:r>
            </w:hyperlink>
          </w:p>
        </w:tc>
      </w:tr>
    </w:tbl>
    <w:p w:rsidR="001B3446" w:rsidRDefault="00A969F3">
      <w:r>
        <w:lastRenderedPageBreak/>
        <w:t>C++</w:t>
      </w:r>
    </w:p>
    <w:tbl>
      <w:tblPr>
        <w:tblW w:w="5000" w:type="pct"/>
        <w:tblCellSpacing w:w="0" w:type="dxa"/>
        <w:tblCellMar>
          <w:left w:w="0" w:type="dxa"/>
          <w:right w:w="0" w:type="dxa"/>
        </w:tblCellMar>
        <w:tblLook w:val="04A0"/>
      </w:tblPr>
      <w:tblGrid>
        <w:gridCol w:w="375"/>
        <w:gridCol w:w="8985"/>
      </w:tblGrid>
      <w:tr w:rsidR="00A969F3" w:rsidRPr="00A969F3" w:rsidTr="00A969F3">
        <w:trPr>
          <w:tblCellSpacing w:w="0" w:type="dxa"/>
        </w:trPr>
        <w:tc>
          <w:tcPr>
            <w:tcW w:w="375" w:type="dxa"/>
            <w:vMerge w:val="restart"/>
            <w:hideMark/>
          </w:tcPr>
          <w:p w:rsidR="00A969F3" w:rsidRPr="00A969F3" w:rsidRDefault="00A969F3" w:rsidP="00A969F3">
            <w:pPr>
              <w:spacing w:after="0" w:line="240" w:lineRule="auto"/>
              <w:rPr>
                <w:rFonts w:ascii="Verdana" w:eastAsia="Times New Roman" w:hAnsi="Verdana" w:cs="Times New Roman"/>
                <w:sz w:val="18"/>
                <w:szCs w:val="18"/>
              </w:rPr>
            </w:pPr>
            <w:r w:rsidRPr="00A969F3">
              <w:rPr>
                <w:rFonts w:ascii="Verdana" w:eastAsia="Times New Roman" w:hAnsi="Verdana" w:cs="Times New Roman"/>
                <w:sz w:val="18"/>
                <w:szCs w:val="18"/>
              </w:rPr>
              <w:t>1. </w:t>
            </w:r>
          </w:p>
        </w:tc>
        <w:tc>
          <w:tcPr>
            <w:tcW w:w="0" w:type="auto"/>
            <w:hideMark/>
          </w:tcPr>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Which of the following type of class allows only one object of it to be created?</w:t>
            </w:r>
          </w:p>
        </w:tc>
      </w:tr>
      <w:tr w:rsidR="00A969F3" w:rsidRPr="00A969F3" w:rsidTr="00A969F3">
        <w:trPr>
          <w:tblCellSpacing w:w="0" w:type="dxa"/>
        </w:trPr>
        <w:tc>
          <w:tcPr>
            <w:tcW w:w="0" w:type="auto"/>
            <w:vMerge/>
            <w:vAlign w:val="center"/>
            <w:hideMark/>
          </w:tcPr>
          <w:p w:rsidR="00A969F3" w:rsidRPr="00A969F3" w:rsidRDefault="00A969F3" w:rsidP="00A969F3">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65" w:history="1">
                    <w:r w:rsidRPr="00A969F3">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Virtual class</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66" w:history="1">
                    <w:r w:rsidRPr="00A969F3">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Abstract class</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67" w:history="1">
                    <w:r w:rsidRPr="00A969F3">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Singleton class</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68" w:history="1">
                    <w:r w:rsidRPr="00A969F3">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Friend class</w:t>
                  </w:r>
                </w:p>
              </w:tc>
            </w:tr>
          </w:tbl>
          <w:p w:rsidR="00A969F3" w:rsidRPr="00A969F3" w:rsidRDefault="00A969F3" w:rsidP="00A969F3">
            <w:pPr>
              <w:shd w:val="clear" w:color="auto" w:fill="FCFCFC"/>
              <w:spacing w:after="0" w:line="240" w:lineRule="auto"/>
              <w:rPr>
                <w:rFonts w:ascii="Verdana" w:eastAsia="Times New Roman" w:hAnsi="Verdana" w:cs="Times New Roman"/>
                <w:b/>
                <w:bCs/>
                <w:color w:val="808080"/>
                <w:sz w:val="17"/>
                <w:szCs w:val="17"/>
              </w:rPr>
            </w:pPr>
            <w:hyperlink r:id="rId169" w:history="1">
              <w:r w:rsidRPr="00A969F3">
                <w:rPr>
                  <w:rFonts w:ascii="Verdana" w:eastAsia="Times New Roman" w:hAnsi="Verdana" w:cs="Times New Roman"/>
                  <w:b/>
                  <w:bCs/>
                  <w:color w:val="269BC6"/>
                  <w:sz w:val="17"/>
                </w:rPr>
                <w:t>Answer &amp; Explanation</w:t>
              </w:r>
            </w:hyperlink>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Answer:</w:t>
            </w:r>
            <w:r w:rsidRPr="00A969F3">
              <w:rPr>
                <w:rFonts w:ascii="Verdana" w:eastAsia="Times New Roman" w:hAnsi="Verdana" w:cs="Times New Roman"/>
                <w:sz w:val="18"/>
              </w:rPr>
              <w:t> </w:t>
            </w:r>
            <w:r w:rsidRPr="00A969F3">
              <w:rPr>
                <w:rFonts w:ascii="Verdana" w:eastAsia="Times New Roman" w:hAnsi="Verdana" w:cs="Times New Roman"/>
                <w:sz w:val="18"/>
                <w:szCs w:val="18"/>
              </w:rPr>
              <w:t>Option</w:t>
            </w:r>
            <w:r w:rsidRPr="00A969F3">
              <w:rPr>
                <w:rFonts w:ascii="Verdana" w:eastAsia="Times New Roman" w:hAnsi="Verdana" w:cs="Times New Roman"/>
                <w:sz w:val="18"/>
              </w:rPr>
              <w:t> </w:t>
            </w:r>
            <w:r w:rsidRPr="00A969F3">
              <w:rPr>
                <w:rFonts w:ascii="Verdana" w:eastAsia="Times New Roman" w:hAnsi="Verdana" w:cs="Times New Roman"/>
                <w:b/>
                <w:bCs/>
                <w:sz w:val="18"/>
                <w:szCs w:val="18"/>
              </w:rPr>
              <w:t>C</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Explanation:</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No answer description available for this question.</w:t>
            </w:r>
            <w:r w:rsidRPr="00A969F3">
              <w:rPr>
                <w:rFonts w:ascii="Verdana" w:eastAsia="Times New Roman" w:hAnsi="Verdana" w:cs="Times New Roman"/>
                <w:sz w:val="18"/>
              </w:rPr>
              <w:t> </w:t>
            </w:r>
            <w:hyperlink r:id="rId170" w:history="1">
              <w:r w:rsidRPr="00A969F3">
                <w:rPr>
                  <w:rFonts w:ascii="Verdana" w:eastAsia="Times New Roman" w:hAnsi="Verdana" w:cs="Times New Roman"/>
                  <w:b/>
                  <w:bCs/>
                  <w:color w:val="269BC6"/>
                  <w:sz w:val="18"/>
                </w:rPr>
                <w:t>Let us discuss</w:t>
              </w:r>
            </w:hyperlink>
            <w:r w:rsidRPr="00A969F3">
              <w:rPr>
                <w:rFonts w:ascii="Verdana" w:eastAsia="Times New Roman" w:hAnsi="Verdana" w:cs="Times New Roman"/>
                <w:sz w:val="18"/>
                <w:szCs w:val="18"/>
              </w:rPr>
              <w:t>.</w:t>
            </w:r>
          </w:p>
          <w:p w:rsidR="00A969F3" w:rsidRPr="00A969F3" w:rsidRDefault="00A969F3" w:rsidP="00A969F3">
            <w:pPr>
              <w:spacing w:after="150" w:line="240" w:lineRule="auto"/>
              <w:rPr>
                <w:rFonts w:ascii="Arial" w:eastAsia="Times New Roman" w:hAnsi="Arial" w:cs="Arial"/>
                <w:sz w:val="18"/>
                <w:szCs w:val="18"/>
              </w:rPr>
            </w:pPr>
            <w:hyperlink r:id="rId171" w:history="1">
              <w:r w:rsidRPr="00A969F3">
                <w:rPr>
                  <w:rFonts w:ascii="Arial" w:eastAsia="Times New Roman" w:hAnsi="Arial" w:cs="Arial"/>
                  <w:color w:val="269BC6"/>
                  <w:sz w:val="18"/>
                </w:rPr>
                <w:t>View Answer</w:t>
              </w:r>
            </w:hyperlink>
            <w:r w:rsidRPr="00A969F3">
              <w:rPr>
                <w:rFonts w:ascii="Arial" w:eastAsia="Times New Roman" w:hAnsi="Arial" w:cs="Arial"/>
                <w:sz w:val="18"/>
              </w:rPr>
              <w:t> </w:t>
            </w:r>
            <w:hyperlink r:id="rId172" w:tooltip="Online C++ Compiler" w:history="1">
              <w:r w:rsidRPr="00A969F3">
                <w:rPr>
                  <w:rFonts w:ascii="Arial" w:eastAsia="Times New Roman" w:hAnsi="Arial" w:cs="Arial"/>
                  <w:color w:val="269BC6"/>
                  <w:sz w:val="18"/>
                </w:rPr>
                <w:t>C++ Compiler</w:t>
              </w:r>
            </w:hyperlink>
            <w:r w:rsidRPr="00A969F3">
              <w:rPr>
                <w:rFonts w:ascii="Arial" w:eastAsia="Times New Roman" w:hAnsi="Arial" w:cs="Arial"/>
                <w:sz w:val="18"/>
              </w:rPr>
              <w:t> </w:t>
            </w:r>
            <w:hyperlink r:id="rId173" w:history="1">
              <w:r w:rsidRPr="00A969F3">
                <w:rPr>
                  <w:rFonts w:ascii="Arial" w:eastAsia="Times New Roman" w:hAnsi="Arial" w:cs="Arial"/>
                  <w:color w:val="269BC6"/>
                  <w:sz w:val="18"/>
                </w:rPr>
                <w:t>Report</w:t>
              </w:r>
            </w:hyperlink>
            <w:r w:rsidRPr="00A969F3">
              <w:rPr>
                <w:rFonts w:ascii="Arial" w:eastAsia="Times New Roman" w:hAnsi="Arial" w:cs="Arial"/>
                <w:sz w:val="18"/>
              </w:rPr>
              <w:t> </w:t>
            </w:r>
            <w:hyperlink r:id="rId174" w:history="1">
              <w:r w:rsidRPr="00A969F3">
                <w:rPr>
                  <w:rFonts w:ascii="Arial" w:eastAsia="Times New Roman" w:hAnsi="Arial" w:cs="Arial"/>
                  <w:color w:val="269BC6"/>
                  <w:sz w:val="18"/>
                </w:rPr>
                <w:t>Discuss in Forum</w:t>
              </w:r>
            </w:hyperlink>
          </w:p>
        </w:tc>
      </w:tr>
    </w:tbl>
    <w:p w:rsidR="00A969F3" w:rsidRPr="00A969F3" w:rsidRDefault="00A969F3" w:rsidP="00A969F3">
      <w:pPr>
        <w:spacing w:after="0" w:line="240" w:lineRule="auto"/>
        <w:rPr>
          <w:rFonts w:ascii="Times New Roman" w:eastAsia="Times New Roman" w:hAnsi="Times New Roman" w:cs="Times New Roman"/>
          <w:sz w:val="24"/>
          <w:szCs w:val="24"/>
        </w:rPr>
      </w:pPr>
      <w:r w:rsidRPr="00A969F3">
        <w:rPr>
          <w:rFonts w:ascii="Times New Roman" w:eastAsia="Times New Roman" w:hAnsi="Times New Roman" w:cs="Times New Roman"/>
          <w:sz w:val="24"/>
          <w:szCs w:val="24"/>
        </w:rPr>
        <w:pict>
          <v:rect id="_x0000_i1106"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A969F3" w:rsidRPr="00A969F3" w:rsidTr="00A969F3">
        <w:trPr>
          <w:tblCellSpacing w:w="0" w:type="dxa"/>
        </w:trPr>
        <w:tc>
          <w:tcPr>
            <w:tcW w:w="375" w:type="dxa"/>
            <w:vMerge w:val="restart"/>
            <w:hideMark/>
          </w:tcPr>
          <w:p w:rsidR="00A969F3" w:rsidRPr="00A969F3" w:rsidRDefault="00A969F3" w:rsidP="00A969F3">
            <w:pPr>
              <w:spacing w:after="0" w:line="240" w:lineRule="auto"/>
              <w:rPr>
                <w:rFonts w:ascii="Verdana" w:eastAsia="Times New Roman" w:hAnsi="Verdana" w:cs="Times New Roman"/>
                <w:sz w:val="18"/>
                <w:szCs w:val="18"/>
              </w:rPr>
            </w:pPr>
            <w:r w:rsidRPr="00A969F3">
              <w:rPr>
                <w:rFonts w:ascii="Verdana" w:eastAsia="Times New Roman" w:hAnsi="Verdana" w:cs="Times New Roman"/>
                <w:sz w:val="18"/>
                <w:szCs w:val="18"/>
              </w:rPr>
              <w:t>2. </w:t>
            </w:r>
          </w:p>
        </w:tc>
        <w:tc>
          <w:tcPr>
            <w:tcW w:w="0" w:type="auto"/>
            <w:hideMark/>
          </w:tcPr>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Which of the following is not a type of constructor?</w:t>
            </w:r>
          </w:p>
        </w:tc>
      </w:tr>
      <w:tr w:rsidR="00A969F3" w:rsidRPr="00A969F3" w:rsidTr="00A969F3">
        <w:trPr>
          <w:tblCellSpacing w:w="0" w:type="dxa"/>
        </w:trPr>
        <w:tc>
          <w:tcPr>
            <w:tcW w:w="0" w:type="auto"/>
            <w:vMerge/>
            <w:vAlign w:val="center"/>
            <w:hideMark/>
          </w:tcPr>
          <w:p w:rsidR="00A969F3" w:rsidRPr="00A969F3" w:rsidRDefault="00A969F3" w:rsidP="00A969F3">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75" w:history="1">
                    <w:r w:rsidRPr="00A969F3">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Copy constructor</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76" w:history="1">
                    <w:r w:rsidRPr="00A969F3">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Friend constructor</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77" w:history="1">
                    <w:r w:rsidRPr="00A969F3">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Default constructor</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78" w:history="1">
                    <w:r w:rsidRPr="00A969F3">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Parameterized constructor</w:t>
                  </w:r>
                </w:p>
              </w:tc>
            </w:tr>
          </w:tbl>
          <w:p w:rsidR="00A969F3" w:rsidRPr="00A969F3" w:rsidRDefault="00A969F3" w:rsidP="00A969F3">
            <w:pPr>
              <w:shd w:val="clear" w:color="auto" w:fill="FCFCFC"/>
              <w:spacing w:after="0" w:line="240" w:lineRule="auto"/>
              <w:rPr>
                <w:rFonts w:ascii="Verdana" w:eastAsia="Times New Roman" w:hAnsi="Verdana" w:cs="Times New Roman"/>
                <w:b/>
                <w:bCs/>
                <w:color w:val="808080"/>
                <w:sz w:val="17"/>
                <w:szCs w:val="17"/>
              </w:rPr>
            </w:pPr>
            <w:hyperlink r:id="rId179" w:history="1">
              <w:r w:rsidRPr="00A969F3">
                <w:rPr>
                  <w:rFonts w:ascii="Verdana" w:eastAsia="Times New Roman" w:hAnsi="Verdana" w:cs="Times New Roman"/>
                  <w:b/>
                  <w:bCs/>
                  <w:color w:val="269BC6"/>
                  <w:sz w:val="17"/>
                </w:rPr>
                <w:t>Answer &amp; Explanation</w:t>
              </w:r>
            </w:hyperlink>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Answer:</w:t>
            </w:r>
            <w:r w:rsidRPr="00A969F3">
              <w:rPr>
                <w:rFonts w:ascii="Verdana" w:eastAsia="Times New Roman" w:hAnsi="Verdana" w:cs="Times New Roman"/>
                <w:sz w:val="18"/>
              </w:rPr>
              <w:t> </w:t>
            </w:r>
            <w:r w:rsidRPr="00A969F3">
              <w:rPr>
                <w:rFonts w:ascii="Verdana" w:eastAsia="Times New Roman" w:hAnsi="Verdana" w:cs="Times New Roman"/>
                <w:sz w:val="18"/>
                <w:szCs w:val="18"/>
              </w:rPr>
              <w:t>Option</w:t>
            </w:r>
            <w:r w:rsidRPr="00A969F3">
              <w:rPr>
                <w:rFonts w:ascii="Verdana" w:eastAsia="Times New Roman" w:hAnsi="Verdana" w:cs="Times New Roman"/>
                <w:sz w:val="18"/>
              </w:rPr>
              <w:t> </w:t>
            </w:r>
            <w:r w:rsidRPr="00A969F3">
              <w:rPr>
                <w:rFonts w:ascii="Verdana" w:eastAsia="Times New Roman" w:hAnsi="Verdana" w:cs="Times New Roman"/>
                <w:b/>
                <w:bCs/>
                <w:sz w:val="18"/>
                <w:szCs w:val="18"/>
              </w:rPr>
              <w:t>B</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Explanation:</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No answer description available for this question.</w:t>
            </w:r>
            <w:r w:rsidRPr="00A969F3">
              <w:rPr>
                <w:rFonts w:ascii="Verdana" w:eastAsia="Times New Roman" w:hAnsi="Verdana" w:cs="Times New Roman"/>
                <w:sz w:val="18"/>
              </w:rPr>
              <w:t> </w:t>
            </w:r>
            <w:hyperlink r:id="rId180" w:history="1">
              <w:r w:rsidRPr="00A969F3">
                <w:rPr>
                  <w:rFonts w:ascii="Verdana" w:eastAsia="Times New Roman" w:hAnsi="Verdana" w:cs="Times New Roman"/>
                  <w:b/>
                  <w:bCs/>
                  <w:color w:val="269BC6"/>
                  <w:sz w:val="18"/>
                </w:rPr>
                <w:t>Let us discuss</w:t>
              </w:r>
            </w:hyperlink>
            <w:r w:rsidRPr="00A969F3">
              <w:rPr>
                <w:rFonts w:ascii="Verdana" w:eastAsia="Times New Roman" w:hAnsi="Verdana" w:cs="Times New Roman"/>
                <w:sz w:val="18"/>
                <w:szCs w:val="18"/>
              </w:rPr>
              <w:t>.</w:t>
            </w:r>
          </w:p>
          <w:p w:rsidR="00A969F3" w:rsidRPr="00A969F3" w:rsidRDefault="00A969F3" w:rsidP="00A969F3">
            <w:pPr>
              <w:spacing w:after="150" w:line="240" w:lineRule="auto"/>
              <w:rPr>
                <w:rFonts w:ascii="Arial" w:eastAsia="Times New Roman" w:hAnsi="Arial" w:cs="Arial"/>
                <w:sz w:val="18"/>
                <w:szCs w:val="18"/>
              </w:rPr>
            </w:pPr>
            <w:hyperlink r:id="rId181" w:history="1">
              <w:r w:rsidRPr="00A969F3">
                <w:rPr>
                  <w:rFonts w:ascii="Arial" w:eastAsia="Times New Roman" w:hAnsi="Arial" w:cs="Arial"/>
                  <w:color w:val="269BC6"/>
                  <w:sz w:val="18"/>
                </w:rPr>
                <w:t>View Answer</w:t>
              </w:r>
            </w:hyperlink>
            <w:r w:rsidRPr="00A969F3">
              <w:rPr>
                <w:rFonts w:ascii="Arial" w:eastAsia="Times New Roman" w:hAnsi="Arial" w:cs="Arial"/>
                <w:sz w:val="18"/>
              </w:rPr>
              <w:t> </w:t>
            </w:r>
            <w:hyperlink r:id="rId182" w:tooltip="Online C++ Compiler" w:history="1">
              <w:r w:rsidRPr="00A969F3">
                <w:rPr>
                  <w:rFonts w:ascii="Arial" w:eastAsia="Times New Roman" w:hAnsi="Arial" w:cs="Arial"/>
                  <w:color w:val="269BC6"/>
                  <w:sz w:val="18"/>
                </w:rPr>
                <w:t>C++ Compiler</w:t>
              </w:r>
            </w:hyperlink>
            <w:r w:rsidRPr="00A969F3">
              <w:rPr>
                <w:rFonts w:ascii="Arial" w:eastAsia="Times New Roman" w:hAnsi="Arial" w:cs="Arial"/>
                <w:sz w:val="18"/>
              </w:rPr>
              <w:t> </w:t>
            </w:r>
            <w:hyperlink r:id="rId183" w:history="1">
              <w:r w:rsidRPr="00A969F3">
                <w:rPr>
                  <w:rFonts w:ascii="Arial" w:eastAsia="Times New Roman" w:hAnsi="Arial" w:cs="Arial"/>
                  <w:color w:val="269BC6"/>
                  <w:sz w:val="18"/>
                </w:rPr>
                <w:t>Report</w:t>
              </w:r>
            </w:hyperlink>
            <w:r w:rsidRPr="00A969F3">
              <w:rPr>
                <w:rFonts w:ascii="Arial" w:eastAsia="Times New Roman" w:hAnsi="Arial" w:cs="Arial"/>
                <w:sz w:val="18"/>
              </w:rPr>
              <w:t> </w:t>
            </w:r>
            <w:hyperlink r:id="rId184" w:history="1">
              <w:r w:rsidRPr="00A969F3">
                <w:rPr>
                  <w:rFonts w:ascii="Arial" w:eastAsia="Times New Roman" w:hAnsi="Arial" w:cs="Arial"/>
                  <w:color w:val="269BC6"/>
                  <w:sz w:val="18"/>
                </w:rPr>
                <w:t>Discuss in Forum</w:t>
              </w:r>
            </w:hyperlink>
          </w:p>
        </w:tc>
      </w:tr>
    </w:tbl>
    <w:p w:rsidR="00A969F3" w:rsidRPr="00A969F3" w:rsidRDefault="00A969F3" w:rsidP="00A969F3">
      <w:pPr>
        <w:spacing w:after="0" w:line="240" w:lineRule="auto"/>
        <w:rPr>
          <w:rFonts w:ascii="Times New Roman" w:eastAsia="Times New Roman" w:hAnsi="Times New Roman" w:cs="Times New Roman"/>
          <w:sz w:val="24"/>
          <w:szCs w:val="24"/>
        </w:rPr>
      </w:pPr>
      <w:r w:rsidRPr="00A969F3">
        <w:rPr>
          <w:rFonts w:ascii="Times New Roman" w:eastAsia="Times New Roman" w:hAnsi="Times New Roman" w:cs="Times New Roman"/>
          <w:sz w:val="24"/>
          <w:szCs w:val="24"/>
        </w:rPr>
        <w:lastRenderedPageBreak/>
        <w:pict>
          <v:rect id="_x0000_i1107"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A969F3" w:rsidRPr="00A969F3" w:rsidTr="00A969F3">
        <w:trPr>
          <w:tblCellSpacing w:w="0" w:type="dxa"/>
        </w:trPr>
        <w:tc>
          <w:tcPr>
            <w:tcW w:w="375" w:type="dxa"/>
            <w:vMerge w:val="restart"/>
            <w:hideMark/>
          </w:tcPr>
          <w:p w:rsidR="00A969F3" w:rsidRPr="00A969F3" w:rsidRDefault="00A969F3" w:rsidP="00A969F3">
            <w:pPr>
              <w:spacing w:after="0" w:line="240" w:lineRule="auto"/>
              <w:rPr>
                <w:rFonts w:ascii="Verdana" w:eastAsia="Times New Roman" w:hAnsi="Verdana" w:cs="Times New Roman"/>
                <w:sz w:val="18"/>
                <w:szCs w:val="18"/>
              </w:rPr>
            </w:pPr>
            <w:r w:rsidRPr="00A969F3">
              <w:rPr>
                <w:rFonts w:ascii="Verdana" w:eastAsia="Times New Roman" w:hAnsi="Verdana" w:cs="Times New Roman"/>
                <w:sz w:val="18"/>
                <w:szCs w:val="18"/>
              </w:rPr>
              <w:t>3. </w:t>
            </w:r>
          </w:p>
        </w:tc>
        <w:tc>
          <w:tcPr>
            <w:tcW w:w="0" w:type="auto"/>
            <w:hideMark/>
          </w:tcPr>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Which of the following statements is correct?</w:t>
            </w:r>
          </w:p>
        </w:tc>
      </w:tr>
      <w:tr w:rsidR="00A969F3" w:rsidRPr="00A969F3" w:rsidTr="00A969F3">
        <w:trPr>
          <w:tblCellSpacing w:w="0" w:type="dxa"/>
        </w:trPr>
        <w:tc>
          <w:tcPr>
            <w:tcW w:w="0" w:type="auto"/>
            <w:vMerge/>
            <w:vAlign w:val="center"/>
            <w:hideMark/>
          </w:tcPr>
          <w:p w:rsidR="00A969F3" w:rsidRPr="00A969F3" w:rsidRDefault="00A969F3" w:rsidP="00A969F3">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85" w:history="1">
                    <w:r w:rsidRPr="00A969F3">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Base class pointer cannot point to derived class.</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86" w:history="1">
                    <w:r w:rsidRPr="00A969F3">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Derived class pointer cannot point to base class.</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87" w:history="1">
                    <w:r w:rsidRPr="00A969F3">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Pointer to derived class cannot be created.</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88" w:history="1">
                    <w:r w:rsidRPr="00A969F3">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Pointer to base class cannot be created.</w:t>
                  </w:r>
                </w:p>
              </w:tc>
            </w:tr>
          </w:tbl>
          <w:p w:rsidR="00A969F3" w:rsidRPr="00A969F3" w:rsidRDefault="00A969F3" w:rsidP="00A969F3">
            <w:pPr>
              <w:shd w:val="clear" w:color="auto" w:fill="FCFCFC"/>
              <w:spacing w:after="0" w:line="240" w:lineRule="auto"/>
              <w:rPr>
                <w:rFonts w:ascii="Verdana" w:eastAsia="Times New Roman" w:hAnsi="Verdana" w:cs="Times New Roman"/>
                <w:b/>
                <w:bCs/>
                <w:color w:val="808080"/>
                <w:sz w:val="17"/>
                <w:szCs w:val="17"/>
              </w:rPr>
            </w:pPr>
            <w:hyperlink r:id="rId189" w:history="1">
              <w:r w:rsidRPr="00A969F3">
                <w:rPr>
                  <w:rFonts w:ascii="Verdana" w:eastAsia="Times New Roman" w:hAnsi="Verdana" w:cs="Times New Roman"/>
                  <w:b/>
                  <w:bCs/>
                  <w:color w:val="269BC6"/>
                  <w:sz w:val="17"/>
                </w:rPr>
                <w:t>Answer &amp; Explanation</w:t>
              </w:r>
            </w:hyperlink>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Answer:</w:t>
            </w:r>
            <w:r w:rsidRPr="00A969F3">
              <w:rPr>
                <w:rFonts w:ascii="Verdana" w:eastAsia="Times New Roman" w:hAnsi="Verdana" w:cs="Times New Roman"/>
                <w:sz w:val="18"/>
              </w:rPr>
              <w:t> </w:t>
            </w:r>
            <w:r w:rsidRPr="00A969F3">
              <w:rPr>
                <w:rFonts w:ascii="Verdana" w:eastAsia="Times New Roman" w:hAnsi="Verdana" w:cs="Times New Roman"/>
                <w:sz w:val="18"/>
                <w:szCs w:val="18"/>
              </w:rPr>
              <w:t>Option</w:t>
            </w:r>
            <w:r w:rsidRPr="00A969F3">
              <w:rPr>
                <w:rFonts w:ascii="Verdana" w:eastAsia="Times New Roman" w:hAnsi="Verdana" w:cs="Times New Roman"/>
                <w:sz w:val="18"/>
              </w:rPr>
              <w:t> </w:t>
            </w:r>
            <w:r w:rsidRPr="00A969F3">
              <w:rPr>
                <w:rFonts w:ascii="Verdana" w:eastAsia="Times New Roman" w:hAnsi="Verdana" w:cs="Times New Roman"/>
                <w:b/>
                <w:bCs/>
                <w:sz w:val="18"/>
                <w:szCs w:val="18"/>
              </w:rPr>
              <w:t>B</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Explanation:</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No answer description available for this question.</w:t>
            </w:r>
            <w:r w:rsidRPr="00A969F3">
              <w:rPr>
                <w:rFonts w:ascii="Verdana" w:eastAsia="Times New Roman" w:hAnsi="Verdana" w:cs="Times New Roman"/>
                <w:sz w:val="18"/>
              </w:rPr>
              <w:t> </w:t>
            </w:r>
            <w:hyperlink r:id="rId190" w:history="1">
              <w:r w:rsidRPr="00A969F3">
                <w:rPr>
                  <w:rFonts w:ascii="Verdana" w:eastAsia="Times New Roman" w:hAnsi="Verdana" w:cs="Times New Roman"/>
                  <w:b/>
                  <w:bCs/>
                  <w:color w:val="269BC6"/>
                  <w:sz w:val="18"/>
                </w:rPr>
                <w:t>Let us discuss</w:t>
              </w:r>
            </w:hyperlink>
            <w:r w:rsidRPr="00A969F3">
              <w:rPr>
                <w:rFonts w:ascii="Verdana" w:eastAsia="Times New Roman" w:hAnsi="Verdana" w:cs="Times New Roman"/>
                <w:sz w:val="18"/>
                <w:szCs w:val="18"/>
              </w:rPr>
              <w:t>.</w:t>
            </w:r>
          </w:p>
          <w:p w:rsidR="00A969F3" w:rsidRPr="00A969F3" w:rsidRDefault="00A969F3" w:rsidP="00A969F3">
            <w:pPr>
              <w:spacing w:after="150" w:line="240" w:lineRule="auto"/>
              <w:rPr>
                <w:rFonts w:ascii="Arial" w:eastAsia="Times New Roman" w:hAnsi="Arial" w:cs="Arial"/>
                <w:sz w:val="18"/>
                <w:szCs w:val="18"/>
              </w:rPr>
            </w:pPr>
            <w:hyperlink r:id="rId191" w:history="1">
              <w:r w:rsidRPr="00A969F3">
                <w:rPr>
                  <w:rFonts w:ascii="Arial" w:eastAsia="Times New Roman" w:hAnsi="Arial" w:cs="Arial"/>
                  <w:color w:val="269BC6"/>
                  <w:sz w:val="18"/>
                </w:rPr>
                <w:t>View Answer</w:t>
              </w:r>
            </w:hyperlink>
            <w:r w:rsidRPr="00A969F3">
              <w:rPr>
                <w:rFonts w:ascii="Arial" w:eastAsia="Times New Roman" w:hAnsi="Arial" w:cs="Arial"/>
                <w:sz w:val="18"/>
              </w:rPr>
              <w:t> </w:t>
            </w:r>
            <w:hyperlink r:id="rId192" w:tooltip="Online C++ Compiler" w:history="1">
              <w:r w:rsidRPr="00A969F3">
                <w:rPr>
                  <w:rFonts w:ascii="Arial" w:eastAsia="Times New Roman" w:hAnsi="Arial" w:cs="Arial"/>
                  <w:color w:val="269BC6"/>
                  <w:sz w:val="18"/>
                </w:rPr>
                <w:t>C++ Compiler</w:t>
              </w:r>
            </w:hyperlink>
            <w:r w:rsidRPr="00A969F3">
              <w:rPr>
                <w:rFonts w:ascii="Arial" w:eastAsia="Times New Roman" w:hAnsi="Arial" w:cs="Arial"/>
                <w:sz w:val="18"/>
              </w:rPr>
              <w:t> </w:t>
            </w:r>
            <w:hyperlink r:id="rId193" w:history="1">
              <w:r w:rsidRPr="00A969F3">
                <w:rPr>
                  <w:rFonts w:ascii="Arial" w:eastAsia="Times New Roman" w:hAnsi="Arial" w:cs="Arial"/>
                  <w:color w:val="269BC6"/>
                  <w:sz w:val="18"/>
                </w:rPr>
                <w:t>Report</w:t>
              </w:r>
            </w:hyperlink>
            <w:r w:rsidRPr="00A969F3">
              <w:rPr>
                <w:rFonts w:ascii="Arial" w:eastAsia="Times New Roman" w:hAnsi="Arial" w:cs="Arial"/>
                <w:sz w:val="18"/>
              </w:rPr>
              <w:t> </w:t>
            </w:r>
            <w:hyperlink r:id="rId194" w:history="1">
              <w:r w:rsidRPr="00A969F3">
                <w:rPr>
                  <w:rFonts w:ascii="Arial" w:eastAsia="Times New Roman" w:hAnsi="Arial" w:cs="Arial"/>
                  <w:color w:val="269BC6"/>
                  <w:sz w:val="18"/>
                </w:rPr>
                <w:t>Discuss in Forum</w:t>
              </w:r>
            </w:hyperlink>
          </w:p>
        </w:tc>
      </w:tr>
    </w:tbl>
    <w:p w:rsidR="00A969F3" w:rsidRPr="00A969F3" w:rsidRDefault="00A969F3" w:rsidP="00A969F3">
      <w:pPr>
        <w:spacing w:after="0" w:line="240" w:lineRule="auto"/>
        <w:rPr>
          <w:rFonts w:ascii="Times New Roman" w:eastAsia="Times New Roman" w:hAnsi="Times New Roman" w:cs="Times New Roman"/>
          <w:sz w:val="24"/>
          <w:szCs w:val="24"/>
        </w:rPr>
      </w:pPr>
      <w:r w:rsidRPr="00A969F3">
        <w:rPr>
          <w:rFonts w:ascii="Times New Roman" w:eastAsia="Times New Roman" w:hAnsi="Times New Roman" w:cs="Times New Roman"/>
          <w:sz w:val="24"/>
          <w:szCs w:val="24"/>
        </w:rPr>
        <w:pict>
          <v:rect id="_x0000_i1108"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A969F3" w:rsidRPr="00A969F3" w:rsidTr="00A969F3">
        <w:trPr>
          <w:tblCellSpacing w:w="0" w:type="dxa"/>
        </w:trPr>
        <w:tc>
          <w:tcPr>
            <w:tcW w:w="375" w:type="dxa"/>
            <w:vMerge w:val="restart"/>
            <w:hideMark/>
          </w:tcPr>
          <w:p w:rsidR="00A969F3" w:rsidRPr="00A969F3" w:rsidRDefault="00A969F3" w:rsidP="00A969F3">
            <w:pPr>
              <w:spacing w:after="0" w:line="240" w:lineRule="auto"/>
              <w:rPr>
                <w:rFonts w:ascii="Verdana" w:eastAsia="Times New Roman" w:hAnsi="Verdana" w:cs="Times New Roman"/>
                <w:sz w:val="18"/>
                <w:szCs w:val="18"/>
              </w:rPr>
            </w:pPr>
            <w:r w:rsidRPr="00A969F3">
              <w:rPr>
                <w:rFonts w:ascii="Verdana" w:eastAsia="Times New Roman" w:hAnsi="Verdana" w:cs="Times New Roman"/>
                <w:sz w:val="18"/>
                <w:szCs w:val="18"/>
              </w:rPr>
              <w:t>4. </w:t>
            </w:r>
          </w:p>
        </w:tc>
        <w:tc>
          <w:tcPr>
            <w:tcW w:w="0" w:type="auto"/>
            <w:hideMark/>
          </w:tcPr>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Which of the following is not the member of class?</w:t>
            </w:r>
          </w:p>
        </w:tc>
      </w:tr>
      <w:tr w:rsidR="00A969F3" w:rsidRPr="00A969F3" w:rsidTr="00A969F3">
        <w:trPr>
          <w:tblCellSpacing w:w="0" w:type="dxa"/>
        </w:trPr>
        <w:tc>
          <w:tcPr>
            <w:tcW w:w="0" w:type="auto"/>
            <w:vMerge/>
            <w:vAlign w:val="center"/>
            <w:hideMark/>
          </w:tcPr>
          <w:p w:rsidR="00A969F3" w:rsidRPr="00A969F3" w:rsidRDefault="00A969F3" w:rsidP="00A969F3">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95" w:history="1">
                    <w:r w:rsidRPr="00A969F3">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Static function</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96" w:history="1">
                    <w:r w:rsidRPr="00A969F3">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Friend function</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97" w:history="1">
                    <w:r w:rsidRPr="00A969F3">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Const function</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198" w:history="1">
                    <w:r w:rsidRPr="00A969F3">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Virtual function</w:t>
                  </w:r>
                </w:p>
              </w:tc>
            </w:tr>
          </w:tbl>
          <w:p w:rsidR="00A969F3" w:rsidRPr="00A969F3" w:rsidRDefault="00A969F3" w:rsidP="00A969F3">
            <w:pPr>
              <w:shd w:val="clear" w:color="auto" w:fill="FCFCFC"/>
              <w:spacing w:after="0" w:line="240" w:lineRule="auto"/>
              <w:rPr>
                <w:rFonts w:ascii="Verdana" w:eastAsia="Times New Roman" w:hAnsi="Verdana" w:cs="Times New Roman"/>
                <w:b/>
                <w:bCs/>
                <w:color w:val="808080"/>
                <w:sz w:val="17"/>
                <w:szCs w:val="17"/>
              </w:rPr>
            </w:pPr>
            <w:hyperlink r:id="rId199" w:history="1">
              <w:r w:rsidRPr="00A969F3">
                <w:rPr>
                  <w:rFonts w:ascii="Verdana" w:eastAsia="Times New Roman" w:hAnsi="Verdana" w:cs="Times New Roman"/>
                  <w:b/>
                  <w:bCs/>
                  <w:color w:val="269BC6"/>
                  <w:sz w:val="17"/>
                </w:rPr>
                <w:t>Answer &amp; Explanation</w:t>
              </w:r>
            </w:hyperlink>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lastRenderedPageBreak/>
              <w:t>Answer:</w:t>
            </w:r>
            <w:r w:rsidRPr="00A969F3">
              <w:rPr>
                <w:rFonts w:ascii="Verdana" w:eastAsia="Times New Roman" w:hAnsi="Verdana" w:cs="Times New Roman"/>
                <w:sz w:val="18"/>
              </w:rPr>
              <w:t> </w:t>
            </w:r>
            <w:r w:rsidRPr="00A969F3">
              <w:rPr>
                <w:rFonts w:ascii="Verdana" w:eastAsia="Times New Roman" w:hAnsi="Verdana" w:cs="Times New Roman"/>
                <w:sz w:val="18"/>
                <w:szCs w:val="18"/>
              </w:rPr>
              <w:t>Option</w:t>
            </w:r>
            <w:r w:rsidRPr="00A969F3">
              <w:rPr>
                <w:rFonts w:ascii="Verdana" w:eastAsia="Times New Roman" w:hAnsi="Verdana" w:cs="Times New Roman"/>
                <w:sz w:val="18"/>
              </w:rPr>
              <w:t> </w:t>
            </w:r>
            <w:r w:rsidRPr="00A969F3">
              <w:rPr>
                <w:rFonts w:ascii="Verdana" w:eastAsia="Times New Roman" w:hAnsi="Verdana" w:cs="Times New Roman"/>
                <w:b/>
                <w:bCs/>
                <w:sz w:val="18"/>
                <w:szCs w:val="18"/>
              </w:rPr>
              <w:t>B</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Explanation:</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No answer description available for this question.</w:t>
            </w:r>
            <w:r w:rsidRPr="00A969F3">
              <w:rPr>
                <w:rFonts w:ascii="Verdana" w:eastAsia="Times New Roman" w:hAnsi="Verdana" w:cs="Times New Roman"/>
                <w:sz w:val="18"/>
              </w:rPr>
              <w:t> </w:t>
            </w:r>
            <w:hyperlink r:id="rId200" w:history="1">
              <w:r w:rsidRPr="00A969F3">
                <w:rPr>
                  <w:rFonts w:ascii="Verdana" w:eastAsia="Times New Roman" w:hAnsi="Verdana" w:cs="Times New Roman"/>
                  <w:b/>
                  <w:bCs/>
                  <w:color w:val="269BC6"/>
                  <w:sz w:val="18"/>
                </w:rPr>
                <w:t>Let us discuss</w:t>
              </w:r>
            </w:hyperlink>
            <w:r w:rsidRPr="00A969F3">
              <w:rPr>
                <w:rFonts w:ascii="Verdana" w:eastAsia="Times New Roman" w:hAnsi="Verdana" w:cs="Times New Roman"/>
                <w:sz w:val="18"/>
                <w:szCs w:val="18"/>
              </w:rPr>
              <w:t>.</w:t>
            </w:r>
          </w:p>
          <w:p w:rsidR="00A969F3" w:rsidRPr="00A969F3" w:rsidRDefault="00A969F3" w:rsidP="00A969F3">
            <w:pPr>
              <w:spacing w:after="150" w:line="240" w:lineRule="auto"/>
              <w:rPr>
                <w:rFonts w:ascii="Arial" w:eastAsia="Times New Roman" w:hAnsi="Arial" w:cs="Arial"/>
                <w:sz w:val="18"/>
                <w:szCs w:val="18"/>
              </w:rPr>
            </w:pPr>
            <w:hyperlink r:id="rId201" w:history="1">
              <w:r w:rsidRPr="00A969F3">
                <w:rPr>
                  <w:rFonts w:ascii="Arial" w:eastAsia="Times New Roman" w:hAnsi="Arial" w:cs="Arial"/>
                  <w:color w:val="269BC6"/>
                  <w:sz w:val="18"/>
                </w:rPr>
                <w:t>View Answer</w:t>
              </w:r>
            </w:hyperlink>
            <w:r w:rsidRPr="00A969F3">
              <w:rPr>
                <w:rFonts w:ascii="Arial" w:eastAsia="Times New Roman" w:hAnsi="Arial" w:cs="Arial"/>
                <w:sz w:val="18"/>
              </w:rPr>
              <w:t> </w:t>
            </w:r>
            <w:hyperlink r:id="rId202" w:tooltip="Online C++ Compiler" w:history="1">
              <w:r w:rsidRPr="00A969F3">
                <w:rPr>
                  <w:rFonts w:ascii="Arial" w:eastAsia="Times New Roman" w:hAnsi="Arial" w:cs="Arial"/>
                  <w:color w:val="269BC6"/>
                  <w:sz w:val="18"/>
                </w:rPr>
                <w:t>C++ Compiler</w:t>
              </w:r>
            </w:hyperlink>
            <w:r w:rsidRPr="00A969F3">
              <w:rPr>
                <w:rFonts w:ascii="Arial" w:eastAsia="Times New Roman" w:hAnsi="Arial" w:cs="Arial"/>
                <w:sz w:val="18"/>
              </w:rPr>
              <w:t> </w:t>
            </w:r>
            <w:hyperlink r:id="rId203" w:history="1">
              <w:r w:rsidRPr="00A969F3">
                <w:rPr>
                  <w:rFonts w:ascii="Arial" w:eastAsia="Times New Roman" w:hAnsi="Arial" w:cs="Arial"/>
                  <w:color w:val="269BC6"/>
                  <w:sz w:val="18"/>
                </w:rPr>
                <w:t>Report</w:t>
              </w:r>
            </w:hyperlink>
            <w:r w:rsidRPr="00A969F3">
              <w:rPr>
                <w:rFonts w:ascii="Arial" w:eastAsia="Times New Roman" w:hAnsi="Arial" w:cs="Arial"/>
                <w:sz w:val="18"/>
              </w:rPr>
              <w:t> </w:t>
            </w:r>
            <w:hyperlink r:id="rId204" w:history="1">
              <w:r w:rsidRPr="00A969F3">
                <w:rPr>
                  <w:rFonts w:ascii="Arial" w:eastAsia="Times New Roman" w:hAnsi="Arial" w:cs="Arial"/>
                  <w:color w:val="269BC6"/>
                  <w:sz w:val="18"/>
                </w:rPr>
                <w:t>Discuss in Forum</w:t>
              </w:r>
            </w:hyperlink>
          </w:p>
        </w:tc>
      </w:tr>
    </w:tbl>
    <w:p w:rsidR="00A969F3" w:rsidRPr="00A969F3" w:rsidRDefault="00A969F3" w:rsidP="00A969F3">
      <w:pPr>
        <w:spacing w:after="0" w:line="240" w:lineRule="auto"/>
        <w:rPr>
          <w:rFonts w:ascii="Times New Roman" w:eastAsia="Times New Roman" w:hAnsi="Times New Roman" w:cs="Times New Roman"/>
          <w:sz w:val="24"/>
          <w:szCs w:val="24"/>
        </w:rPr>
      </w:pPr>
      <w:r w:rsidRPr="00A969F3">
        <w:rPr>
          <w:rFonts w:ascii="Times New Roman" w:eastAsia="Times New Roman" w:hAnsi="Times New Roman" w:cs="Times New Roman"/>
          <w:sz w:val="24"/>
          <w:szCs w:val="24"/>
        </w:rPr>
        <w:lastRenderedPageBreak/>
        <w:pict>
          <v:rect id="_x0000_i1109"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A969F3" w:rsidRPr="00A969F3" w:rsidTr="00A969F3">
        <w:trPr>
          <w:tblCellSpacing w:w="0" w:type="dxa"/>
        </w:trPr>
        <w:tc>
          <w:tcPr>
            <w:tcW w:w="375" w:type="dxa"/>
            <w:vMerge w:val="restart"/>
            <w:hideMark/>
          </w:tcPr>
          <w:p w:rsidR="00A969F3" w:rsidRPr="00A969F3" w:rsidRDefault="00A969F3" w:rsidP="00A969F3">
            <w:pPr>
              <w:spacing w:after="0" w:line="240" w:lineRule="auto"/>
              <w:rPr>
                <w:rFonts w:ascii="Verdana" w:eastAsia="Times New Roman" w:hAnsi="Verdana" w:cs="Times New Roman"/>
                <w:sz w:val="18"/>
                <w:szCs w:val="18"/>
              </w:rPr>
            </w:pPr>
            <w:r w:rsidRPr="00A969F3">
              <w:rPr>
                <w:rFonts w:ascii="Verdana" w:eastAsia="Times New Roman" w:hAnsi="Verdana" w:cs="Times New Roman"/>
                <w:sz w:val="18"/>
                <w:szCs w:val="18"/>
              </w:rPr>
              <w:t>5. </w:t>
            </w:r>
          </w:p>
        </w:tc>
        <w:tc>
          <w:tcPr>
            <w:tcW w:w="0" w:type="auto"/>
            <w:hideMark/>
          </w:tcPr>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Which of the following concepts means determining at runtime what method to invoke?</w:t>
            </w:r>
          </w:p>
        </w:tc>
      </w:tr>
      <w:tr w:rsidR="00A969F3" w:rsidRPr="00A969F3" w:rsidTr="00A969F3">
        <w:trPr>
          <w:tblCellSpacing w:w="0" w:type="dxa"/>
        </w:trPr>
        <w:tc>
          <w:tcPr>
            <w:tcW w:w="0" w:type="auto"/>
            <w:vMerge/>
            <w:vAlign w:val="center"/>
            <w:hideMark/>
          </w:tcPr>
          <w:p w:rsidR="00A969F3" w:rsidRPr="00A969F3" w:rsidRDefault="00A969F3" w:rsidP="00A969F3">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205" w:history="1">
                    <w:r w:rsidRPr="00A969F3">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Data hiding</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206" w:history="1">
                    <w:r w:rsidRPr="00A969F3">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Dynamic Typing</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207" w:history="1">
                    <w:r w:rsidRPr="00A969F3">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Dynamic binding</w:t>
                  </w:r>
                </w:p>
              </w:tc>
            </w:tr>
            <w:tr w:rsidR="00A969F3" w:rsidRPr="00A969F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hyperlink r:id="rId208" w:history="1">
                    <w:r w:rsidRPr="00A969F3">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969F3" w:rsidRPr="00A969F3" w:rsidRDefault="00A969F3" w:rsidP="00A969F3">
                  <w:pPr>
                    <w:spacing w:before="75" w:after="75" w:line="255" w:lineRule="atLeast"/>
                    <w:ind w:left="75" w:right="75"/>
                    <w:rPr>
                      <w:rFonts w:ascii="Verdana" w:eastAsia="Times New Roman" w:hAnsi="Verdana" w:cs="Times New Roman"/>
                      <w:sz w:val="18"/>
                      <w:szCs w:val="18"/>
                    </w:rPr>
                  </w:pPr>
                  <w:r w:rsidRPr="00A969F3">
                    <w:rPr>
                      <w:rFonts w:ascii="Verdana" w:eastAsia="Times New Roman" w:hAnsi="Verdana" w:cs="Times New Roman"/>
                      <w:sz w:val="18"/>
                      <w:szCs w:val="18"/>
                    </w:rPr>
                    <w:t>Dynamic loading</w:t>
                  </w:r>
                </w:p>
              </w:tc>
            </w:tr>
          </w:tbl>
          <w:p w:rsidR="00A969F3" w:rsidRPr="00A969F3" w:rsidRDefault="00A969F3" w:rsidP="00A969F3">
            <w:pPr>
              <w:shd w:val="clear" w:color="auto" w:fill="FCFCFC"/>
              <w:spacing w:after="0" w:line="240" w:lineRule="auto"/>
              <w:rPr>
                <w:rFonts w:ascii="Verdana" w:eastAsia="Times New Roman" w:hAnsi="Verdana" w:cs="Times New Roman"/>
                <w:b/>
                <w:bCs/>
                <w:color w:val="808080"/>
                <w:sz w:val="17"/>
                <w:szCs w:val="17"/>
              </w:rPr>
            </w:pPr>
            <w:hyperlink r:id="rId209" w:history="1">
              <w:r w:rsidRPr="00A969F3">
                <w:rPr>
                  <w:rFonts w:ascii="Verdana" w:eastAsia="Times New Roman" w:hAnsi="Verdana" w:cs="Times New Roman"/>
                  <w:b/>
                  <w:bCs/>
                  <w:color w:val="269BC6"/>
                  <w:sz w:val="17"/>
                </w:rPr>
                <w:t>Answer &amp; Explanation</w:t>
              </w:r>
            </w:hyperlink>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Answer:</w:t>
            </w:r>
            <w:r w:rsidRPr="00A969F3">
              <w:rPr>
                <w:rFonts w:ascii="Verdana" w:eastAsia="Times New Roman" w:hAnsi="Verdana" w:cs="Times New Roman"/>
                <w:sz w:val="18"/>
              </w:rPr>
              <w:t> </w:t>
            </w:r>
            <w:r w:rsidRPr="00A969F3">
              <w:rPr>
                <w:rFonts w:ascii="Verdana" w:eastAsia="Times New Roman" w:hAnsi="Verdana" w:cs="Times New Roman"/>
                <w:sz w:val="18"/>
                <w:szCs w:val="18"/>
              </w:rPr>
              <w:t>Option</w:t>
            </w:r>
            <w:r w:rsidRPr="00A969F3">
              <w:rPr>
                <w:rFonts w:ascii="Verdana" w:eastAsia="Times New Roman" w:hAnsi="Verdana" w:cs="Times New Roman"/>
                <w:sz w:val="18"/>
              </w:rPr>
              <w:t> </w:t>
            </w:r>
            <w:r w:rsidRPr="00A969F3">
              <w:rPr>
                <w:rFonts w:ascii="Verdana" w:eastAsia="Times New Roman" w:hAnsi="Verdana" w:cs="Times New Roman"/>
                <w:b/>
                <w:bCs/>
                <w:sz w:val="18"/>
                <w:szCs w:val="18"/>
              </w:rPr>
              <w:t>C</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b/>
                <w:bCs/>
                <w:color w:val="5EAC1A"/>
                <w:sz w:val="18"/>
              </w:rPr>
              <w:t>Explanation:</w:t>
            </w:r>
          </w:p>
          <w:p w:rsidR="00A969F3" w:rsidRPr="00A969F3" w:rsidRDefault="00A969F3" w:rsidP="00A969F3">
            <w:pPr>
              <w:spacing w:before="100" w:beforeAutospacing="1" w:after="100" w:afterAutospacing="1" w:line="255" w:lineRule="atLeast"/>
              <w:rPr>
                <w:rFonts w:ascii="Verdana" w:eastAsia="Times New Roman" w:hAnsi="Verdana" w:cs="Times New Roman"/>
                <w:sz w:val="18"/>
                <w:szCs w:val="18"/>
              </w:rPr>
            </w:pPr>
            <w:r w:rsidRPr="00A969F3">
              <w:rPr>
                <w:rFonts w:ascii="Verdana" w:eastAsia="Times New Roman" w:hAnsi="Verdana" w:cs="Times New Roman"/>
                <w:sz w:val="18"/>
                <w:szCs w:val="18"/>
              </w:rPr>
              <w:t>No answer description available for</w:t>
            </w:r>
          </w:p>
        </w:tc>
      </w:tr>
    </w:tbl>
    <w:p w:rsidR="00F3576D" w:rsidRDefault="00F3576D"/>
    <w:p w:rsidR="00A969F3" w:rsidRDefault="00F3576D">
      <w:r>
        <w:t>Java</w:t>
      </w:r>
    </w:p>
    <w:tbl>
      <w:tblPr>
        <w:tblW w:w="5000" w:type="pct"/>
        <w:tblCellSpacing w:w="0" w:type="dxa"/>
        <w:tblCellMar>
          <w:left w:w="0" w:type="dxa"/>
          <w:right w:w="0" w:type="dxa"/>
        </w:tblCellMar>
        <w:tblLook w:val="04A0"/>
      </w:tblPr>
      <w:tblGrid>
        <w:gridCol w:w="375"/>
        <w:gridCol w:w="8985"/>
      </w:tblGrid>
      <w:tr w:rsidR="00F3576D" w:rsidRPr="00F3576D" w:rsidTr="00F3576D">
        <w:trPr>
          <w:tblCellSpacing w:w="0" w:type="dxa"/>
        </w:trPr>
        <w:tc>
          <w:tcPr>
            <w:tcW w:w="375" w:type="dxa"/>
            <w:vMerge w:val="restart"/>
            <w:hideMark/>
          </w:tcPr>
          <w:p w:rsidR="00F3576D" w:rsidRPr="00F3576D" w:rsidRDefault="00F3576D" w:rsidP="00F3576D">
            <w:pPr>
              <w:spacing w:after="0" w:line="240" w:lineRule="auto"/>
              <w:rPr>
                <w:rFonts w:ascii="Verdana" w:eastAsia="Times New Roman" w:hAnsi="Verdana" w:cs="Times New Roman"/>
                <w:sz w:val="18"/>
                <w:szCs w:val="18"/>
              </w:rPr>
            </w:pPr>
            <w:r w:rsidRPr="00F3576D">
              <w:rPr>
                <w:rFonts w:ascii="Verdana" w:eastAsia="Times New Roman" w:hAnsi="Verdana" w:cs="Times New Roman"/>
                <w:sz w:val="18"/>
                <w:szCs w:val="18"/>
              </w:rPr>
              <w:t>1. </w:t>
            </w:r>
          </w:p>
        </w:tc>
        <w:tc>
          <w:tcPr>
            <w:tcW w:w="0" w:type="auto"/>
            <w:hideMark/>
          </w:tcPr>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Which four options describe the correct default values for array elements of the types indicated?</w:t>
            </w:r>
          </w:p>
          <w:p w:rsidR="00F3576D" w:rsidRPr="00F3576D" w:rsidRDefault="00F3576D" w:rsidP="00F3576D">
            <w:pPr>
              <w:numPr>
                <w:ilvl w:val="0"/>
                <w:numId w:val="3"/>
              </w:numPr>
              <w:spacing w:before="100" w:beforeAutospacing="1" w:after="100" w:afterAutospacing="1" w:line="255" w:lineRule="atLeast"/>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int</w:t>
            </w:r>
            <w:proofErr w:type="spellEnd"/>
            <w:r w:rsidRPr="00F3576D">
              <w:rPr>
                <w:rFonts w:ascii="Verdana" w:eastAsia="Times New Roman" w:hAnsi="Verdana" w:cs="Times New Roman"/>
                <w:sz w:val="18"/>
                <w:szCs w:val="18"/>
              </w:rPr>
              <w:t xml:space="preserve"> -&gt; 0</w:t>
            </w:r>
          </w:p>
          <w:p w:rsidR="00F3576D" w:rsidRPr="00F3576D" w:rsidRDefault="00F3576D" w:rsidP="00F3576D">
            <w:pPr>
              <w:numPr>
                <w:ilvl w:val="0"/>
                <w:numId w:val="3"/>
              </w:num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String -&gt; "null"</w:t>
            </w:r>
          </w:p>
          <w:p w:rsidR="00F3576D" w:rsidRPr="00F3576D" w:rsidRDefault="00F3576D" w:rsidP="00F3576D">
            <w:pPr>
              <w:numPr>
                <w:ilvl w:val="0"/>
                <w:numId w:val="3"/>
              </w:num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Dog -&gt; null</w:t>
            </w:r>
          </w:p>
          <w:p w:rsidR="00F3576D" w:rsidRPr="00F3576D" w:rsidRDefault="00F3576D" w:rsidP="00F3576D">
            <w:pPr>
              <w:numPr>
                <w:ilvl w:val="0"/>
                <w:numId w:val="3"/>
              </w:num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char -&gt; '\u0000'</w:t>
            </w:r>
          </w:p>
          <w:p w:rsidR="00F3576D" w:rsidRPr="00F3576D" w:rsidRDefault="00F3576D" w:rsidP="00F3576D">
            <w:pPr>
              <w:numPr>
                <w:ilvl w:val="0"/>
                <w:numId w:val="3"/>
              </w:num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float -&gt; 0.0f</w:t>
            </w:r>
          </w:p>
          <w:p w:rsidR="00F3576D" w:rsidRPr="00F3576D" w:rsidRDefault="00F3576D" w:rsidP="00F3576D">
            <w:pPr>
              <w:numPr>
                <w:ilvl w:val="0"/>
                <w:numId w:val="3"/>
              </w:numPr>
              <w:spacing w:before="100" w:beforeAutospacing="1" w:after="100" w:afterAutospacing="1" w:line="255" w:lineRule="atLeast"/>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boolean</w:t>
            </w:r>
            <w:proofErr w:type="spellEnd"/>
            <w:r w:rsidRPr="00F3576D">
              <w:rPr>
                <w:rFonts w:ascii="Verdana" w:eastAsia="Times New Roman" w:hAnsi="Verdana" w:cs="Times New Roman"/>
                <w:sz w:val="18"/>
                <w:szCs w:val="18"/>
              </w:rPr>
              <w:t xml:space="preserve"> -&gt; true</w:t>
            </w:r>
          </w:p>
        </w:tc>
      </w:tr>
      <w:tr w:rsidR="00F3576D" w:rsidRPr="00F3576D" w:rsidTr="00F3576D">
        <w:trPr>
          <w:tblCellSpacing w:w="0" w:type="dxa"/>
        </w:trPr>
        <w:tc>
          <w:tcPr>
            <w:tcW w:w="0" w:type="auto"/>
            <w:vMerge/>
            <w:vAlign w:val="center"/>
            <w:hideMark/>
          </w:tcPr>
          <w:p w:rsidR="00F3576D" w:rsidRPr="00F3576D" w:rsidRDefault="00F3576D" w:rsidP="00F3576D">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10" w:history="1">
                    <w:r w:rsidRPr="00F3576D">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1, 2, 3, 4</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11" w:history="1">
                    <w:r w:rsidRPr="00F3576D">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1, 3, 4, 5</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12" w:history="1">
                    <w:r w:rsidRPr="00F3576D">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2, 4, 5, 6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13" w:history="1">
                    <w:r w:rsidRPr="00F3576D">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3, 4, 5, 6</w:t>
                  </w:r>
                </w:p>
              </w:tc>
            </w:tr>
          </w:tbl>
          <w:p w:rsidR="00F3576D" w:rsidRPr="00F3576D" w:rsidRDefault="00F3576D" w:rsidP="00F3576D">
            <w:pPr>
              <w:shd w:val="clear" w:color="auto" w:fill="FCFCFC"/>
              <w:spacing w:after="0" w:line="240" w:lineRule="auto"/>
              <w:rPr>
                <w:rFonts w:ascii="Verdana" w:eastAsia="Times New Roman" w:hAnsi="Verdana" w:cs="Times New Roman"/>
                <w:b/>
                <w:bCs/>
                <w:color w:val="808080"/>
                <w:sz w:val="17"/>
                <w:szCs w:val="17"/>
              </w:rPr>
            </w:pPr>
            <w:hyperlink r:id="rId214" w:history="1">
              <w:r w:rsidRPr="00F3576D">
                <w:rPr>
                  <w:rFonts w:ascii="Verdana" w:eastAsia="Times New Roman" w:hAnsi="Verdana" w:cs="Times New Roman"/>
                  <w:b/>
                  <w:bCs/>
                  <w:color w:val="269BC6"/>
                  <w:sz w:val="17"/>
                </w:rPr>
                <w:t>Answer &amp; Explanation</w:t>
              </w:r>
            </w:hyperlink>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Answer:</w:t>
            </w:r>
            <w:r w:rsidRPr="00F3576D">
              <w:rPr>
                <w:rFonts w:ascii="Verdana" w:eastAsia="Times New Roman" w:hAnsi="Verdana" w:cs="Times New Roman"/>
                <w:sz w:val="18"/>
              </w:rPr>
              <w:t> </w:t>
            </w:r>
            <w:r w:rsidRPr="00F3576D">
              <w:rPr>
                <w:rFonts w:ascii="Verdana" w:eastAsia="Times New Roman" w:hAnsi="Verdana" w:cs="Times New Roman"/>
                <w:sz w:val="18"/>
                <w:szCs w:val="18"/>
              </w:rPr>
              <w:t>Option</w:t>
            </w:r>
            <w:r w:rsidRPr="00F3576D">
              <w:rPr>
                <w:rFonts w:ascii="Verdana" w:eastAsia="Times New Roman" w:hAnsi="Verdana" w:cs="Times New Roman"/>
                <w:sz w:val="18"/>
              </w:rPr>
              <w:t> </w:t>
            </w:r>
            <w:r w:rsidRPr="00F3576D">
              <w:rPr>
                <w:rFonts w:ascii="Verdana" w:eastAsia="Times New Roman" w:hAnsi="Verdana" w:cs="Times New Roman"/>
                <w:b/>
                <w:bCs/>
                <w:sz w:val="18"/>
                <w:szCs w:val="18"/>
              </w:rPr>
              <w:t>B</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lastRenderedPageBreak/>
              <w:t>Explanation: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(1), (3), (4), (5) are the correct statements.</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 xml:space="preserve">(2) </w:t>
            </w:r>
            <w:proofErr w:type="gramStart"/>
            <w:r w:rsidRPr="00F3576D">
              <w:rPr>
                <w:rFonts w:ascii="Verdana" w:eastAsia="Times New Roman" w:hAnsi="Verdana" w:cs="Times New Roman"/>
                <w:sz w:val="18"/>
                <w:szCs w:val="18"/>
              </w:rPr>
              <w:t>is</w:t>
            </w:r>
            <w:proofErr w:type="gramEnd"/>
            <w:r w:rsidRPr="00F3576D">
              <w:rPr>
                <w:rFonts w:ascii="Verdana" w:eastAsia="Times New Roman" w:hAnsi="Verdana" w:cs="Times New Roman"/>
                <w:sz w:val="18"/>
                <w:szCs w:val="18"/>
              </w:rPr>
              <w:t xml:space="preserve"> wrong because the default value for a</w:t>
            </w:r>
            <w:r w:rsidRPr="00F3576D">
              <w:rPr>
                <w:rFonts w:ascii="Verdana" w:eastAsia="Times New Roman" w:hAnsi="Verdana" w:cs="Times New Roman"/>
                <w:sz w:val="18"/>
              </w:rPr>
              <w:t> </w:t>
            </w:r>
            <w:r w:rsidRPr="00F3576D">
              <w:rPr>
                <w:rFonts w:ascii="Courier New" w:eastAsia="Times New Roman" w:hAnsi="Courier New" w:cs="Courier New"/>
                <w:color w:val="DD0000"/>
                <w:sz w:val="20"/>
                <w:szCs w:val="20"/>
              </w:rPr>
              <w:t>String</w:t>
            </w:r>
            <w:r w:rsidRPr="00F3576D">
              <w:rPr>
                <w:rFonts w:ascii="Verdana" w:eastAsia="Times New Roman" w:hAnsi="Verdana" w:cs="Times New Roman"/>
                <w:sz w:val="18"/>
              </w:rPr>
              <w:t> </w:t>
            </w:r>
            <w:r w:rsidRPr="00F3576D">
              <w:rPr>
                <w:rFonts w:ascii="Verdana" w:eastAsia="Times New Roman" w:hAnsi="Verdana" w:cs="Times New Roman"/>
                <w:sz w:val="18"/>
                <w:szCs w:val="18"/>
              </w:rPr>
              <w:t xml:space="preserve">(and any other object reference) </w:t>
            </w:r>
            <w:proofErr w:type="spellStart"/>
            <w:r w:rsidRPr="00F3576D">
              <w:rPr>
                <w:rFonts w:ascii="Verdana" w:eastAsia="Times New Roman" w:hAnsi="Verdana" w:cs="Times New Roman"/>
                <w:sz w:val="18"/>
                <w:szCs w:val="18"/>
              </w:rPr>
              <w:t>is</w:t>
            </w:r>
            <w:r w:rsidRPr="00F3576D">
              <w:rPr>
                <w:rFonts w:ascii="Courier New" w:eastAsia="Times New Roman" w:hAnsi="Courier New" w:cs="Courier New"/>
                <w:color w:val="DD0000"/>
                <w:sz w:val="20"/>
                <w:szCs w:val="20"/>
              </w:rPr>
              <w:t>null</w:t>
            </w:r>
            <w:proofErr w:type="spellEnd"/>
            <w:r w:rsidRPr="00F3576D">
              <w:rPr>
                <w:rFonts w:ascii="Verdana" w:eastAsia="Times New Roman" w:hAnsi="Verdana" w:cs="Times New Roman"/>
                <w:sz w:val="18"/>
                <w:szCs w:val="18"/>
              </w:rPr>
              <w:t>, with no quotes.</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 xml:space="preserve">(6) </w:t>
            </w:r>
            <w:proofErr w:type="gramStart"/>
            <w:r w:rsidRPr="00F3576D">
              <w:rPr>
                <w:rFonts w:ascii="Verdana" w:eastAsia="Times New Roman" w:hAnsi="Verdana" w:cs="Times New Roman"/>
                <w:sz w:val="18"/>
                <w:szCs w:val="18"/>
              </w:rPr>
              <w:t>is</w:t>
            </w:r>
            <w:proofErr w:type="gramEnd"/>
            <w:r w:rsidRPr="00F3576D">
              <w:rPr>
                <w:rFonts w:ascii="Verdana" w:eastAsia="Times New Roman" w:hAnsi="Verdana" w:cs="Times New Roman"/>
                <w:sz w:val="18"/>
                <w:szCs w:val="18"/>
              </w:rPr>
              <w:t xml:space="preserve"> wrong because the default value for </w:t>
            </w:r>
            <w:proofErr w:type="spellStart"/>
            <w:r w:rsidRPr="00F3576D">
              <w:rPr>
                <w:rFonts w:ascii="Verdana" w:eastAsia="Times New Roman" w:hAnsi="Verdana" w:cs="Times New Roman"/>
                <w:sz w:val="18"/>
                <w:szCs w:val="18"/>
              </w:rPr>
              <w:t>boolean</w:t>
            </w:r>
            <w:proofErr w:type="spellEnd"/>
            <w:r w:rsidRPr="00F3576D">
              <w:rPr>
                <w:rFonts w:ascii="Verdana" w:eastAsia="Times New Roman" w:hAnsi="Verdana" w:cs="Times New Roman"/>
                <w:sz w:val="18"/>
                <w:szCs w:val="18"/>
              </w:rPr>
              <w:t xml:space="preserve"> elements is</w:t>
            </w:r>
            <w:r w:rsidRPr="00F3576D">
              <w:rPr>
                <w:rFonts w:ascii="Verdana" w:eastAsia="Times New Roman" w:hAnsi="Verdana" w:cs="Times New Roman"/>
                <w:sz w:val="18"/>
              </w:rPr>
              <w:t> </w:t>
            </w:r>
            <w:r w:rsidRPr="00F3576D">
              <w:rPr>
                <w:rFonts w:ascii="Courier New" w:eastAsia="Times New Roman" w:hAnsi="Courier New" w:cs="Courier New"/>
                <w:color w:val="DD0000"/>
                <w:sz w:val="20"/>
                <w:szCs w:val="20"/>
              </w:rPr>
              <w:t>false</w:t>
            </w:r>
            <w:r w:rsidRPr="00F3576D">
              <w:rPr>
                <w:rFonts w:ascii="Verdana" w:eastAsia="Times New Roman" w:hAnsi="Verdana" w:cs="Times New Roman"/>
                <w:sz w:val="18"/>
                <w:szCs w:val="18"/>
              </w:rPr>
              <w:t>.</w:t>
            </w:r>
          </w:p>
          <w:p w:rsidR="00F3576D" w:rsidRPr="00F3576D" w:rsidRDefault="00F3576D" w:rsidP="00F3576D">
            <w:pPr>
              <w:spacing w:after="150" w:line="240" w:lineRule="auto"/>
              <w:rPr>
                <w:rFonts w:ascii="Arial" w:eastAsia="Times New Roman" w:hAnsi="Arial" w:cs="Arial"/>
                <w:sz w:val="18"/>
                <w:szCs w:val="18"/>
              </w:rPr>
            </w:pPr>
            <w:hyperlink r:id="rId215" w:history="1">
              <w:r w:rsidRPr="00F3576D">
                <w:rPr>
                  <w:rFonts w:ascii="Arial" w:eastAsia="Times New Roman" w:hAnsi="Arial" w:cs="Arial"/>
                  <w:color w:val="269BC6"/>
                  <w:sz w:val="18"/>
                </w:rPr>
                <w:t>View Answer</w:t>
              </w:r>
            </w:hyperlink>
            <w:r w:rsidRPr="00F3576D">
              <w:rPr>
                <w:rFonts w:ascii="Arial" w:eastAsia="Times New Roman" w:hAnsi="Arial" w:cs="Arial"/>
                <w:sz w:val="18"/>
              </w:rPr>
              <w:t> </w:t>
            </w:r>
            <w:hyperlink r:id="rId216" w:history="1">
              <w:r w:rsidRPr="00F3576D">
                <w:rPr>
                  <w:rFonts w:ascii="Arial" w:eastAsia="Times New Roman" w:hAnsi="Arial" w:cs="Arial"/>
                  <w:color w:val="269BC6"/>
                  <w:sz w:val="18"/>
                </w:rPr>
                <w:t>Workspace</w:t>
              </w:r>
            </w:hyperlink>
            <w:r w:rsidRPr="00F3576D">
              <w:rPr>
                <w:rFonts w:ascii="Arial" w:eastAsia="Times New Roman" w:hAnsi="Arial" w:cs="Arial"/>
                <w:sz w:val="18"/>
              </w:rPr>
              <w:t> </w:t>
            </w:r>
            <w:hyperlink r:id="rId217" w:history="1">
              <w:r w:rsidRPr="00F3576D">
                <w:rPr>
                  <w:rFonts w:ascii="Arial" w:eastAsia="Times New Roman" w:hAnsi="Arial" w:cs="Arial"/>
                  <w:color w:val="269BC6"/>
                  <w:sz w:val="18"/>
                </w:rPr>
                <w:t>Report</w:t>
              </w:r>
            </w:hyperlink>
            <w:r w:rsidRPr="00F3576D">
              <w:rPr>
                <w:rFonts w:ascii="Arial" w:eastAsia="Times New Roman" w:hAnsi="Arial" w:cs="Arial"/>
                <w:sz w:val="18"/>
              </w:rPr>
              <w:t> </w:t>
            </w:r>
            <w:hyperlink r:id="rId218" w:history="1">
              <w:r w:rsidRPr="00F3576D">
                <w:rPr>
                  <w:rFonts w:ascii="Arial" w:eastAsia="Times New Roman" w:hAnsi="Arial" w:cs="Arial"/>
                  <w:color w:val="269BC6"/>
                  <w:sz w:val="18"/>
                </w:rPr>
                <w:t>Discuss in Forum</w:t>
              </w:r>
            </w:hyperlink>
          </w:p>
        </w:tc>
      </w:tr>
    </w:tbl>
    <w:p w:rsidR="00F3576D" w:rsidRPr="00F3576D" w:rsidRDefault="00F3576D" w:rsidP="00F3576D">
      <w:pPr>
        <w:spacing w:after="0" w:line="240" w:lineRule="auto"/>
        <w:rPr>
          <w:rFonts w:ascii="Times New Roman" w:eastAsia="Times New Roman" w:hAnsi="Times New Roman" w:cs="Times New Roman"/>
          <w:sz w:val="24"/>
          <w:szCs w:val="24"/>
        </w:rPr>
      </w:pPr>
      <w:r w:rsidRPr="00F3576D">
        <w:rPr>
          <w:rFonts w:ascii="Times New Roman" w:eastAsia="Times New Roman" w:hAnsi="Times New Roman" w:cs="Times New Roman"/>
          <w:sz w:val="24"/>
          <w:szCs w:val="24"/>
        </w:rPr>
        <w:lastRenderedPageBreak/>
        <w:pict>
          <v:rect id="_x0000_i1114"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3576D" w:rsidRPr="00F3576D" w:rsidTr="00F3576D">
        <w:trPr>
          <w:tblCellSpacing w:w="0" w:type="dxa"/>
        </w:trPr>
        <w:tc>
          <w:tcPr>
            <w:tcW w:w="375" w:type="dxa"/>
            <w:vMerge w:val="restart"/>
            <w:hideMark/>
          </w:tcPr>
          <w:p w:rsidR="00F3576D" w:rsidRPr="00F3576D" w:rsidRDefault="00F3576D" w:rsidP="00F3576D">
            <w:pPr>
              <w:spacing w:after="0" w:line="240" w:lineRule="auto"/>
              <w:rPr>
                <w:rFonts w:ascii="Verdana" w:eastAsia="Times New Roman" w:hAnsi="Verdana" w:cs="Times New Roman"/>
                <w:sz w:val="18"/>
                <w:szCs w:val="18"/>
              </w:rPr>
            </w:pPr>
            <w:r w:rsidRPr="00F3576D">
              <w:rPr>
                <w:rFonts w:ascii="Verdana" w:eastAsia="Times New Roman" w:hAnsi="Verdana" w:cs="Times New Roman"/>
                <w:sz w:val="18"/>
                <w:szCs w:val="18"/>
              </w:rPr>
              <w:t>2. </w:t>
            </w:r>
          </w:p>
        </w:tc>
        <w:tc>
          <w:tcPr>
            <w:tcW w:w="0" w:type="auto"/>
            <w:hideMark/>
          </w:tcPr>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Which one of these lists contains only Java programming language keywords?</w:t>
            </w:r>
          </w:p>
        </w:tc>
      </w:tr>
      <w:tr w:rsidR="00F3576D" w:rsidRPr="00F3576D" w:rsidTr="00F3576D">
        <w:trPr>
          <w:tblCellSpacing w:w="0" w:type="dxa"/>
        </w:trPr>
        <w:tc>
          <w:tcPr>
            <w:tcW w:w="0" w:type="auto"/>
            <w:vMerge/>
            <w:vAlign w:val="center"/>
            <w:hideMark/>
          </w:tcPr>
          <w:p w:rsidR="00F3576D" w:rsidRPr="00F3576D" w:rsidRDefault="00F3576D" w:rsidP="00F3576D">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19" w:history="1">
                    <w:r w:rsidRPr="00F3576D">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 xml:space="preserve">class, if, void, long, </w:t>
                  </w:r>
                  <w:proofErr w:type="spellStart"/>
                  <w:r w:rsidRPr="00F3576D">
                    <w:rPr>
                      <w:rFonts w:ascii="Verdana" w:eastAsia="Times New Roman" w:hAnsi="Verdana" w:cs="Times New Roman"/>
                      <w:sz w:val="18"/>
                      <w:szCs w:val="18"/>
                    </w:rPr>
                    <w:t>Int</w:t>
                  </w:r>
                  <w:proofErr w:type="spellEnd"/>
                  <w:r w:rsidRPr="00F3576D">
                    <w:rPr>
                      <w:rFonts w:ascii="Verdana" w:eastAsia="Times New Roman" w:hAnsi="Verdana" w:cs="Times New Roman"/>
                      <w:sz w:val="18"/>
                      <w:szCs w:val="18"/>
                    </w:rPr>
                    <w:t>, continue</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20" w:history="1">
                    <w:r w:rsidRPr="00F3576D">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goto</w:t>
                  </w:r>
                  <w:proofErr w:type="spellEnd"/>
                  <w:r w:rsidRPr="00F3576D">
                    <w:rPr>
                      <w:rFonts w:ascii="Verdana" w:eastAsia="Times New Roman" w:hAnsi="Verdana" w:cs="Times New Roman"/>
                      <w:sz w:val="18"/>
                      <w:szCs w:val="18"/>
                    </w:rPr>
                    <w:t xml:space="preserve">, </w:t>
                  </w:r>
                  <w:proofErr w:type="spellStart"/>
                  <w:r w:rsidRPr="00F3576D">
                    <w:rPr>
                      <w:rFonts w:ascii="Verdana" w:eastAsia="Times New Roman" w:hAnsi="Verdana" w:cs="Times New Roman"/>
                      <w:sz w:val="18"/>
                      <w:szCs w:val="18"/>
                    </w:rPr>
                    <w:t>instanceof</w:t>
                  </w:r>
                  <w:proofErr w:type="spellEnd"/>
                  <w:r w:rsidRPr="00F3576D">
                    <w:rPr>
                      <w:rFonts w:ascii="Verdana" w:eastAsia="Times New Roman" w:hAnsi="Verdana" w:cs="Times New Roman"/>
                      <w:sz w:val="18"/>
                      <w:szCs w:val="18"/>
                    </w:rPr>
                    <w:t>, native, finally, default, throws</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21" w:history="1">
                    <w:r w:rsidRPr="00F3576D">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try, virtual, throw, final, volatile, transient</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22" w:history="1">
                    <w:r w:rsidRPr="00F3576D">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strictfp</w:t>
                  </w:r>
                  <w:proofErr w:type="spellEnd"/>
                  <w:r w:rsidRPr="00F3576D">
                    <w:rPr>
                      <w:rFonts w:ascii="Verdana" w:eastAsia="Times New Roman" w:hAnsi="Verdana" w:cs="Times New Roman"/>
                      <w:sz w:val="18"/>
                      <w:szCs w:val="18"/>
                    </w:rPr>
                    <w:t>, constant, super, implements, do</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23" w:history="1">
                    <w:r w:rsidRPr="00F3576D">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byte, break, assert, switch, include</w:t>
                  </w:r>
                </w:p>
              </w:tc>
            </w:tr>
          </w:tbl>
          <w:p w:rsidR="00F3576D" w:rsidRPr="00F3576D" w:rsidRDefault="00F3576D" w:rsidP="00F3576D">
            <w:pPr>
              <w:shd w:val="clear" w:color="auto" w:fill="FCFCFC"/>
              <w:spacing w:after="0" w:line="240" w:lineRule="auto"/>
              <w:rPr>
                <w:rFonts w:ascii="Verdana" w:eastAsia="Times New Roman" w:hAnsi="Verdana" w:cs="Times New Roman"/>
                <w:b/>
                <w:bCs/>
                <w:color w:val="808080"/>
                <w:sz w:val="17"/>
                <w:szCs w:val="17"/>
              </w:rPr>
            </w:pPr>
            <w:hyperlink r:id="rId224" w:history="1">
              <w:r w:rsidRPr="00F3576D">
                <w:rPr>
                  <w:rFonts w:ascii="Verdana" w:eastAsia="Times New Roman" w:hAnsi="Verdana" w:cs="Times New Roman"/>
                  <w:b/>
                  <w:bCs/>
                  <w:color w:val="269BC6"/>
                  <w:sz w:val="17"/>
                </w:rPr>
                <w:t>Answer &amp; Explanation</w:t>
              </w:r>
            </w:hyperlink>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Answer:</w:t>
            </w:r>
            <w:r w:rsidRPr="00F3576D">
              <w:rPr>
                <w:rFonts w:ascii="Verdana" w:eastAsia="Times New Roman" w:hAnsi="Verdana" w:cs="Times New Roman"/>
                <w:sz w:val="18"/>
              </w:rPr>
              <w:t> </w:t>
            </w:r>
            <w:r w:rsidRPr="00F3576D">
              <w:rPr>
                <w:rFonts w:ascii="Verdana" w:eastAsia="Times New Roman" w:hAnsi="Verdana" w:cs="Times New Roman"/>
                <w:sz w:val="18"/>
                <w:szCs w:val="18"/>
              </w:rPr>
              <w:t>Option</w:t>
            </w:r>
            <w:r w:rsidRPr="00F3576D">
              <w:rPr>
                <w:rFonts w:ascii="Verdana" w:eastAsia="Times New Roman" w:hAnsi="Verdana" w:cs="Times New Roman"/>
                <w:sz w:val="18"/>
              </w:rPr>
              <w:t> </w:t>
            </w:r>
            <w:r w:rsidRPr="00F3576D">
              <w:rPr>
                <w:rFonts w:ascii="Verdana" w:eastAsia="Times New Roman" w:hAnsi="Verdana" w:cs="Times New Roman"/>
                <w:b/>
                <w:bCs/>
                <w:sz w:val="18"/>
                <w:szCs w:val="18"/>
              </w:rPr>
              <w:t>B</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Explanation: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All the words in option B are among the 49 Java keywords. Although</w:t>
            </w:r>
            <w:r w:rsidRPr="00F3576D">
              <w:rPr>
                <w:rFonts w:ascii="Verdana" w:eastAsia="Times New Roman" w:hAnsi="Verdana" w:cs="Times New Roman"/>
                <w:sz w:val="18"/>
              </w:rPr>
              <w:t> </w:t>
            </w:r>
            <w:proofErr w:type="spellStart"/>
            <w:r w:rsidRPr="00F3576D">
              <w:rPr>
                <w:rFonts w:ascii="Courier New" w:eastAsia="Times New Roman" w:hAnsi="Courier New" w:cs="Courier New"/>
                <w:color w:val="DD0000"/>
                <w:sz w:val="20"/>
                <w:szCs w:val="20"/>
              </w:rPr>
              <w:t>goto</w:t>
            </w:r>
            <w:proofErr w:type="spellEnd"/>
            <w:r w:rsidRPr="00F3576D">
              <w:rPr>
                <w:rFonts w:ascii="Verdana" w:eastAsia="Times New Roman" w:hAnsi="Verdana" w:cs="Times New Roman"/>
                <w:sz w:val="18"/>
              </w:rPr>
              <w:t> </w:t>
            </w:r>
            <w:r w:rsidRPr="00F3576D">
              <w:rPr>
                <w:rFonts w:ascii="Verdana" w:eastAsia="Times New Roman" w:hAnsi="Verdana" w:cs="Times New Roman"/>
                <w:sz w:val="18"/>
                <w:szCs w:val="18"/>
              </w:rPr>
              <w:t>reserved as a keyword in Java,</w:t>
            </w:r>
            <w:r w:rsidRPr="00F3576D">
              <w:rPr>
                <w:rFonts w:ascii="Verdana" w:eastAsia="Times New Roman" w:hAnsi="Verdana" w:cs="Times New Roman"/>
                <w:sz w:val="18"/>
              </w:rPr>
              <w:t> </w:t>
            </w:r>
            <w:proofErr w:type="spellStart"/>
            <w:r w:rsidRPr="00F3576D">
              <w:rPr>
                <w:rFonts w:ascii="Courier New" w:eastAsia="Times New Roman" w:hAnsi="Courier New" w:cs="Courier New"/>
                <w:color w:val="DD0000"/>
                <w:sz w:val="20"/>
                <w:szCs w:val="20"/>
              </w:rPr>
              <w:t>goto</w:t>
            </w:r>
            <w:proofErr w:type="spellEnd"/>
            <w:r w:rsidRPr="00F3576D">
              <w:rPr>
                <w:rFonts w:ascii="Verdana" w:eastAsia="Times New Roman" w:hAnsi="Verdana" w:cs="Times New Roman"/>
                <w:sz w:val="18"/>
              </w:rPr>
              <w:t> </w:t>
            </w:r>
            <w:r w:rsidRPr="00F3576D">
              <w:rPr>
                <w:rFonts w:ascii="Verdana" w:eastAsia="Times New Roman" w:hAnsi="Verdana" w:cs="Times New Roman"/>
                <w:sz w:val="18"/>
                <w:szCs w:val="18"/>
              </w:rPr>
              <w:t>is not used and has no function.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A is wrong because the keyword for the primitive</w:t>
            </w:r>
            <w:r w:rsidRPr="00F3576D">
              <w:rPr>
                <w:rFonts w:ascii="Verdana" w:eastAsia="Times New Roman" w:hAnsi="Verdana" w:cs="Times New Roman"/>
                <w:sz w:val="18"/>
              </w:rPr>
              <w:t> </w:t>
            </w:r>
            <w:proofErr w:type="spellStart"/>
            <w:r w:rsidRPr="00F3576D">
              <w:rPr>
                <w:rFonts w:ascii="Courier New" w:eastAsia="Times New Roman" w:hAnsi="Courier New" w:cs="Courier New"/>
                <w:color w:val="DD0000"/>
                <w:sz w:val="20"/>
                <w:szCs w:val="20"/>
              </w:rPr>
              <w:t>int</w:t>
            </w:r>
            <w:proofErr w:type="spellEnd"/>
            <w:r w:rsidRPr="00F3576D">
              <w:rPr>
                <w:rFonts w:ascii="Verdana" w:eastAsia="Times New Roman" w:hAnsi="Verdana" w:cs="Times New Roman"/>
                <w:sz w:val="18"/>
              </w:rPr>
              <w:t> </w:t>
            </w:r>
            <w:r w:rsidRPr="00F3576D">
              <w:rPr>
                <w:rFonts w:ascii="Verdana" w:eastAsia="Times New Roman" w:hAnsi="Verdana" w:cs="Times New Roman"/>
                <w:sz w:val="18"/>
                <w:szCs w:val="18"/>
              </w:rPr>
              <w:t xml:space="preserve">starts with a lowercase </w:t>
            </w:r>
            <w:proofErr w:type="spellStart"/>
            <w:r w:rsidRPr="00F3576D">
              <w:rPr>
                <w:rFonts w:ascii="Verdana" w:eastAsia="Times New Roman" w:hAnsi="Verdana" w:cs="Times New Roman"/>
                <w:sz w:val="18"/>
                <w:szCs w:val="18"/>
              </w:rPr>
              <w:t>i</w:t>
            </w:r>
            <w:proofErr w:type="spellEnd"/>
            <w:r w:rsidRPr="00F3576D">
              <w:rPr>
                <w:rFonts w:ascii="Verdana" w:eastAsia="Times New Roman" w:hAnsi="Verdana" w:cs="Times New Roman"/>
                <w:sz w:val="18"/>
                <w:szCs w:val="18"/>
              </w:rPr>
              <w:t>.</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C is wrong because "</w:t>
            </w:r>
            <w:r w:rsidRPr="00F3576D">
              <w:rPr>
                <w:rFonts w:ascii="Courier New" w:eastAsia="Times New Roman" w:hAnsi="Courier New" w:cs="Courier New"/>
                <w:color w:val="DD0000"/>
                <w:sz w:val="20"/>
                <w:szCs w:val="20"/>
              </w:rPr>
              <w:t>virtual</w:t>
            </w:r>
            <w:r w:rsidRPr="00F3576D">
              <w:rPr>
                <w:rFonts w:ascii="Verdana" w:eastAsia="Times New Roman" w:hAnsi="Verdana" w:cs="Times New Roman"/>
                <w:sz w:val="18"/>
                <w:szCs w:val="18"/>
              </w:rPr>
              <w:t>" is a keyword in C++, but not Java.</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D is wrong because "</w:t>
            </w:r>
            <w:r w:rsidRPr="00F3576D">
              <w:rPr>
                <w:rFonts w:ascii="Courier New" w:eastAsia="Times New Roman" w:hAnsi="Courier New" w:cs="Courier New"/>
                <w:color w:val="DD0000"/>
                <w:sz w:val="20"/>
                <w:szCs w:val="20"/>
              </w:rPr>
              <w:t>constant</w:t>
            </w:r>
            <w:r w:rsidRPr="00F3576D">
              <w:rPr>
                <w:rFonts w:ascii="Verdana" w:eastAsia="Times New Roman" w:hAnsi="Verdana" w:cs="Times New Roman"/>
                <w:sz w:val="18"/>
                <w:szCs w:val="18"/>
              </w:rPr>
              <w:t xml:space="preserve">" is not a keyword. Constants in Java are </w:t>
            </w:r>
            <w:proofErr w:type="spellStart"/>
            <w:r w:rsidRPr="00F3576D">
              <w:rPr>
                <w:rFonts w:ascii="Verdana" w:eastAsia="Times New Roman" w:hAnsi="Verdana" w:cs="Times New Roman"/>
                <w:sz w:val="18"/>
                <w:szCs w:val="18"/>
              </w:rPr>
              <w:t>marked</w:t>
            </w:r>
            <w:r w:rsidRPr="00F3576D">
              <w:rPr>
                <w:rFonts w:ascii="Courier New" w:eastAsia="Times New Roman" w:hAnsi="Courier New" w:cs="Courier New"/>
                <w:color w:val="DD0000"/>
                <w:sz w:val="20"/>
                <w:szCs w:val="20"/>
              </w:rPr>
              <w:t>static</w:t>
            </w:r>
            <w:proofErr w:type="spellEnd"/>
            <w:r w:rsidRPr="00F3576D">
              <w:rPr>
                <w:rFonts w:ascii="Verdana" w:eastAsia="Times New Roman" w:hAnsi="Verdana" w:cs="Times New Roman"/>
                <w:sz w:val="18"/>
              </w:rPr>
              <w:t> </w:t>
            </w:r>
            <w:r w:rsidRPr="00F3576D">
              <w:rPr>
                <w:rFonts w:ascii="Verdana" w:eastAsia="Times New Roman" w:hAnsi="Verdana" w:cs="Times New Roman"/>
                <w:sz w:val="18"/>
                <w:szCs w:val="18"/>
              </w:rPr>
              <w:t>and</w:t>
            </w:r>
            <w:r w:rsidRPr="00F3576D">
              <w:rPr>
                <w:rFonts w:ascii="Verdana" w:eastAsia="Times New Roman" w:hAnsi="Verdana" w:cs="Times New Roman"/>
                <w:sz w:val="18"/>
              </w:rPr>
              <w:t> </w:t>
            </w:r>
            <w:r w:rsidRPr="00F3576D">
              <w:rPr>
                <w:rFonts w:ascii="Courier New" w:eastAsia="Times New Roman" w:hAnsi="Courier New" w:cs="Courier New"/>
                <w:color w:val="DD0000"/>
                <w:sz w:val="20"/>
                <w:szCs w:val="20"/>
              </w:rPr>
              <w:t>final</w:t>
            </w:r>
            <w:r w:rsidRPr="00F3576D">
              <w:rPr>
                <w:rFonts w:ascii="Verdana" w:eastAsia="Times New Roman" w:hAnsi="Verdana" w:cs="Times New Roman"/>
                <w:sz w:val="18"/>
                <w:szCs w:val="18"/>
              </w:rPr>
              <w:t>.</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E is wrong because "</w:t>
            </w:r>
            <w:r w:rsidRPr="00F3576D">
              <w:rPr>
                <w:rFonts w:ascii="Courier New" w:eastAsia="Times New Roman" w:hAnsi="Courier New" w:cs="Courier New"/>
                <w:color w:val="DD0000"/>
                <w:sz w:val="20"/>
                <w:szCs w:val="20"/>
              </w:rPr>
              <w:t>include</w:t>
            </w:r>
            <w:r w:rsidRPr="00F3576D">
              <w:rPr>
                <w:rFonts w:ascii="Verdana" w:eastAsia="Times New Roman" w:hAnsi="Verdana" w:cs="Times New Roman"/>
                <w:sz w:val="18"/>
                <w:szCs w:val="18"/>
              </w:rPr>
              <w:t>" is a keyword in C, but not in Java.</w:t>
            </w:r>
          </w:p>
          <w:p w:rsidR="00F3576D" w:rsidRPr="00F3576D" w:rsidRDefault="00F3576D" w:rsidP="00F3576D">
            <w:pPr>
              <w:spacing w:after="150" w:line="240" w:lineRule="auto"/>
              <w:rPr>
                <w:rFonts w:ascii="Arial" w:eastAsia="Times New Roman" w:hAnsi="Arial" w:cs="Arial"/>
                <w:sz w:val="18"/>
                <w:szCs w:val="18"/>
              </w:rPr>
            </w:pPr>
            <w:hyperlink r:id="rId225" w:history="1">
              <w:r w:rsidRPr="00F3576D">
                <w:rPr>
                  <w:rFonts w:ascii="Arial" w:eastAsia="Times New Roman" w:hAnsi="Arial" w:cs="Arial"/>
                  <w:color w:val="269BC6"/>
                  <w:sz w:val="18"/>
                </w:rPr>
                <w:t>View Answer</w:t>
              </w:r>
            </w:hyperlink>
            <w:r w:rsidRPr="00F3576D">
              <w:rPr>
                <w:rFonts w:ascii="Arial" w:eastAsia="Times New Roman" w:hAnsi="Arial" w:cs="Arial"/>
                <w:sz w:val="18"/>
              </w:rPr>
              <w:t> </w:t>
            </w:r>
            <w:hyperlink r:id="rId226" w:history="1">
              <w:r w:rsidRPr="00F3576D">
                <w:rPr>
                  <w:rFonts w:ascii="Arial" w:eastAsia="Times New Roman" w:hAnsi="Arial" w:cs="Arial"/>
                  <w:color w:val="269BC6"/>
                  <w:sz w:val="18"/>
                </w:rPr>
                <w:t>Workspace</w:t>
              </w:r>
            </w:hyperlink>
            <w:r w:rsidRPr="00F3576D">
              <w:rPr>
                <w:rFonts w:ascii="Arial" w:eastAsia="Times New Roman" w:hAnsi="Arial" w:cs="Arial"/>
                <w:sz w:val="18"/>
              </w:rPr>
              <w:t> </w:t>
            </w:r>
            <w:hyperlink r:id="rId227" w:history="1">
              <w:r w:rsidRPr="00F3576D">
                <w:rPr>
                  <w:rFonts w:ascii="Arial" w:eastAsia="Times New Roman" w:hAnsi="Arial" w:cs="Arial"/>
                  <w:color w:val="269BC6"/>
                  <w:sz w:val="18"/>
                </w:rPr>
                <w:t>Report</w:t>
              </w:r>
            </w:hyperlink>
            <w:r w:rsidRPr="00F3576D">
              <w:rPr>
                <w:rFonts w:ascii="Arial" w:eastAsia="Times New Roman" w:hAnsi="Arial" w:cs="Arial"/>
                <w:sz w:val="18"/>
              </w:rPr>
              <w:t> </w:t>
            </w:r>
            <w:hyperlink r:id="rId228" w:history="1">
              <w:r w:rsidRPr="00F3576D">
                <w:rPr>
                  <w:rFonts w:ascii="Arial" w:eastAsia="Times New Roman" w:hAnsi="Arial" w:cs="Arial"/>
                  <w:color w:val="269BC6"/>
                  <w:sz w:val="18"/>
                </w:rPr>
                <w:t>Discuss in Forum</w:t>
              </w:r>
            </w:hyperlink>
          </w:p>
        </w:tc>
      </w:tr>
    </w:tbl>
    <w:p w:rsidR="00F3576D" w:rsidRPr="00F3576D" w:rsidRDefault="00F3576D" w:rsidP="00F3576D">
      <w:pPr>
        <w:spacing w:after="0" w:line="240" w:lineRule="auto"/>
        <w:rPr>
          <w:rFonts w:ascii="Times New Roman" w:eastAsia="Times New Roman" w:hAnsi="Times New Roman" w:cs="Times New Roman"/>
          <w:sz w:val="24"/>
          <w:szCs w:val="24"/>
        </w:rPr>
      </w:pPr>
      <w:r w:rsidRPr="00F3576D">
        <w:rPr>
          <w:rFonts w:ascii="Times New Roman" w:eastAsia="Times New Roman" w:hAnsi="Times New Roman" w:cs="Times New Roman"/>
          <w:sz w:val="24"/>
          <w:szCs w:val="24"/>
        </w:rPr>
        <w:pict>
          <v:rect id="_x0000_i1115"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3576D" w:rsidRPr="00F3576D" w:rsidTr="00F3576D">
        <w:trPr>
          <w:tblCellSpacing w:w="0" w:type="dxa"/>
        </w:trPr>
        <w:tc>
          <w:tcPr>
            <w:tcW w:w="375" w:type="dxa"/>
            <w:vMerge w:val="restart"/>
            <w:hideMark/>
          </w:tcPr>
          <w:p w:rsidR="00F3576D" w:rsidRPr="00F3576D" w:rsidRDefault="00F3576D" w:rsidP="00F3576D">
            <w:pPr>
              <w:spacing w:after="0" w:line="240" w:lineRule="auto"/>
              <w:rPr>
                <w:rFonts w:ascii="Verdana" w:eastAsia="Times New Roman" w:hAnsi="Verdana" w:cs="Times New Roman"/>
                <w:sz w:val="18"/>
                <w:szCs w:val="18"/>
              </w:rPr>
            </w:pPr>
            <w:r w:rsidRPr="00F3576D">
              <w:rPr>
                <w:rFonts w:ascii="Verdana" w:eastAsia="Times New Roman" w:hAnsi="Verdana" w:cs="Times New Roman"/>
                <w:sz w:val="18"/>
                <w:szCs w:val="18"/>
              </w:rPr>
              <w:t>3. </w:t>
            </w:r>
          </w:p>
        </w:tc>
        <w:tc>
          <w:tcPr>
            <w:tcW w:w="0" w:type="auto"/>
            <w:hideMark/>
          </w:tcPr>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Which will legally declare, construct, and initialize an array?</w:t>
            </w:r>
          </w:p>
        </w:tc>
      </w:tr>
      <w:tr w:rsidR="00F3576D" w:rsidRPr="00F3576D" w:rsidTr="00F3576D">
        <w:trPr>
          <w:tblCellSpacing w:w="0" w:type="dxa"/>
        </w:trPr>
        <w:tc>
          <w:tcPr>
            <w:tcW w:w="0" w:type="auto"/>
            <w:vMerge/>
            <w:vAlign w:val="center"/>
            <w:hideMark/>
          </w:tcPr>
          <w:p w:rsidR="00F3576D" w:rsidRPr="00F3576D" w:rsidRDefault="00F3576D" w:rsidP="00F3576D">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29" w:history="1">
                    <w:r w:rsidRPr="00F3576D">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int</w:t>
                  </w:r>
                  <w:proofErr w:type="spellEnd"/>
                  <w:r w:rsidRPr="00F3576D">
                    <w:rPr>
                      <w:rFonts w:ascii="Verdana" w:eastAsia="Times New Roman" w:hAnsi="Verdana" w:cs="Times New Roman"/>
                      <w:sz w:val="18"/>
                      <w:szCs w:val="18"/>
                    </w:rPr>
                    <w:t xml:space="preserve"> [] </w:t>
                  </w:r>
                  <w:proofErr w:type="spellStart"/>
                  <w:r w:rsidRPr="00F3576D">
                    <w:rPr>
                      <w:rFonts w:ascii="Verdana" w:eastAsia="Times New Roman" w:hAnsi="Verdana" w:cs="Times New Roman"/>
                      <w:sz w:val="18"/>
                      <w:szCs w:val="18"/>
                    </w:rPr>
                    <w:t>myList</w:t>
                  </w:r>
                  <w:proofErr w:type="spellEnd"/>
                  <w:r w:rsidRPr="00F3576D">
                    <w:rPr>
                      <w:rFonts w:ascii="Verdana" w:eastAsia="Times New Roman" w:hAnsi="Verdana" w:cs="Times New Roman"/>
                      <w:sz w:val="18"/>
                      <w:szCs w:val="18"/>
                    </w:rPr>
                    <w:t xml:space="preserve"> = {"1", "2", "3"};</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30" w:history="1">
                    <w:r w:rsidRPr="00F3576D">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int</w:t>
                  </w:r>
                  <w:proofErr w:type="spellEnd"/>
                  <w:r w:rsidRPr="00F3576D">
                    <w:rPr>
                      <w:rFonts w:ascii="Verdana" w:eastAsia="Times New Roman" w:hAnsi="Verdana" w:cs="Times New Roman"/>
                      <w:sz w:val="18"/>
                      <w:szCs w:val="18"/>
                    </w:rPr>
                    <w:t xml:space="preserve"> [] </w:t>
                  </w:r>
                  <w:proofErr w:type="spellStart"/>
                  <w:r w:rsidRPr="00F3576D">
                    <w:rPr>
                      <w:rFonts w:ascii="Verdana" w:eastAsia="Times New Roman" w:hAnsi="Verdana" w:cs="Times New Roman"/>
                      <w:sz w:val="18"/>
                      <w:szCs w:val="18"/>
                    </w:rPr>
                    <w:t>myList</w:t>
                  </w:r>
                  <w:proofErr w:type="spellEnd"/>
                  <w:r w:rsidRPr="00F3576D">
                    <w:rPr>
                      <w:rFonts w:ascii="Verdana" w:eastAsia="Times New Roman" w:hAnsi="Verdana" w:cs="Times New Roman"/>
                      <w:sz w:val="18"/>
                      <w:szCs w:val="18"/>
                    </w:rPr>
                    <w:t xml:space="preserve"> = (5, 8, 2);</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31" w:history="1">
                    <w:r w:rsidRPr="00F3576D">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int</w:t>
                  </w:r>
                  <w:proofErr w:type="spellEnd"/>
                  <w:r w:rsidRPr="00F3576D">
                    <w:rPr>
                      <w:rFonts w:ascii="Verdana" w:eastAsia="Times New Roman" w:hAnsi="Verdana" w:cs="Times New Roman"/>
                      <w:sz w:val="18"/>
                      <w:szCs w:val="18"/>
                    </w:rPr>
                    <w:t xml:space="preserve"> </w:t>
                  </w:r>
                  <w:proofErr w:type="spellStart"/>
                  <w:r w:rsidRPr="00F3576D">
                    <w:rPr>
                      <w:rFonts w:ascii="Verdana" w:eastAsia="Times New Roman" w:hAnsi="Verdana" w:cs="Times New Roman"/>
                      <w:sz w:val="18"/>
                      <w:szCs w:val="18"/>
                    </w:rPr>
                    <w:t>myList</w:t>
                  </w:r>
                  <w:proofErr w:type="spellEnd"/>
                  <w:r w:rsidRPr="00F3576D">
                    <w:rPr>
                      <w:rFonts w:ascii="Verdana" w:eastAsia="Times New Roman" w:hAnsi="Verdana" w:cs="Times New Roman"/>
                      <w:sz w:val="18"/>
                      <w:szCs w:val="18"/>
                    </w:rPr>
                    <w:t xml:space="preserve"> [] [] = {4,9,7,0};</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32" w:history="1">
                    <w:r w:rsidRPr="00F3576D">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proofErr w:type="spellStart"/>
                  <w:r w:rsidRPr="00F3576D">
                    <w:rPr>
                      <w:rFonts w:ascii="Verdana" w:eastAsia="Times New Roman" w:hAnsi="Verdana" w:cs="Times New Roman"/>
                      <w:sz w:val="18"/>
                      <w:szCs w:val="18"/>
                    </w:rPr>
                    <w:t>int</w:t>
                  </w:r>
                  <w:proofErr w:type="spellEnd"/>
                  <w:r w:rsidRPr="00F3576D">
                    <w:rPr>
                      <w:rFonts w:ascii="Verdana" w:eastAsia="Times New Roman" w:hAnsi="Verdana" w:cs="Times New Roman"/>
                      <w:sz w:val="18"/>
                      <w:szCs w:val="18"/>
                    </w:rPr>
                    <w:t xml:space="preserve"> </w:t>
                  </w:r>
                  <w:proofErr w:type="spellStart"/>
                  <w:r w:rsidRPr="00F3576D">
                    <w:rPr>
                      <w:rFonts w:ascii="Verdana" w:eastAsia="Times New Roman" w:hAnsi="Verdana" w:cs="Times New Roman"/>
                      <w:sz w:val="18"/>
                      <w:szCs w:val="18"/>
                    </w:rPr>
                    <w:t>myList</w:t>
                  </w:r>
                  <w:proofErr w:type="spellEnd"/>
                  <w:r w:rsidRPr="00F3576D">
                    <w:rPr>
                      <w:rFonts w:ascii="Verdana" w:eastAsia="Times New Roman" w:hAnsi="Verdana" w:cs="Times New Roman"/>
                      <w:sz w:val="18"/>
                      <w:szCs w:val="18"/>
                    </w:rPr>
                    <w:t xml:space="preserve"> [] = {4, 3, 7};</w:t>
                  </w:r>
                </w:p>
              </w:tc>
            </w:tr>
          </w:tbl>
          <w:p w:rsidR="00F3576D" w:rsidRPr="00F3576D" w:rsidRDefault="00F3576D" w:rsidP="00F3576D">
            <w:pPr>
              <w:shd w:val="clear" w:color="auto" w:fill="FCFCFC"/>
              <w:spacing w:after="0" w:line="240" w:lineRule="auto"/>
              <w:rPr>
                <w:rFonts w:ascii="Verdana" w:eastAsia="Times New Roman" w:hAnsi="Verdana" w:cs="Times New Roman"/>
                <w:b/>
                <w:bCs/>
                <w:color w:val="808080"/>
                <w:sz w:val="17"/>
                <w:szCs w:val="17"/>
              </w:rPr>
            </w:pPr>
            <w:hyperlink r:id="rId233" w:history="1">
              <w:r w:rsidRPr="00F3576D">
                <w:rPr>
                  <w:rFonts w:ascii="Verdana" w:eastAsia="Times New Roman" w:hAnsi="Verdana" w:cs="Times New Roman"/>
                  <w:b/>
                  <w:bCs/>
                  <w:color w:val="269BC6"/>
                  <w:sz w:val="17"/>
                </w:rPr>
                <w:t>Answer &amp; Explanation</w:t>
              </w:r>
            </w:hyperlink>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Answer:</w:t>
            </w:r>
            <w:r w:rsidRPr="00F3576D">
              <w:rPr>
                <w:rFonts w:ascii="Verdana" w:eastAsia="Times New Roman" w:hAnsi="Verdana" w:cs="Times New Roman"/>
                <w:sz w:val="18"/>
              </w:rPr>
              <w:t> </w:t>
            </w:r>
            <w:r w:rsidRPr="00F3576D">
              <w:rPr>
                <w:rFonts w:ascii="Verdana" w:eastAsia="Times New Roman" w:hAnsi="Verdana" w:cs="Times New Roman"/>
                <w:sz w:val="18"/>
                <w:szCs w:val="18"/>
              </w:rPr>
              <w:t>Option</w:t>
            </w:r>
            <w:r w:rsidRPr="00F3576D">
              <w:rPr>
                <w:rFonts w:ascii="Verdana" w:eastAsia="Times New Roman" w:hAnsi="Verdana" w:cs="Times New Roman"/>
                <w:sz w:val="18"/>
              </w:rPr>
              <w:t> </w:t>
            </w:r>
            <w:r w:rsidRPr="00F3576D">
              <w:rPr>
                <w:rFonts w:ascii="Verdana" w:eastAsia="Times New Roman" w:hAnsi="Verdana" w:cs="Times New Roman"/>
                <w:b/>
                <w:bCs/>
                <w:sz w:val="18"/>
                <w:szCs w:val="18"/>
              </w:rPr>
              <w:t>D</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Explanation: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The only legal array declaration and assignment statement is Option D</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 xml:space="preserve">Option A is wrong because it initializes an </w:t>
            </w:r>
            <w:proofErr w:type="spellStart"/>
            <w:r w:rsidRPr="00F3576D">
              <w:rPr>
                <w:rFonts w:ascii="Verdana" w:eastAsia="Times New Roman" w:hAnsi="Verdana" w:cs="Times New Roman"/>
                <w:sz w:val="18"/>
                <w:szCs w:val="18"/>
              </w:rPr>
              <w:t>int</w:t>
            </w:r>
            <w:proofErr w:type="spellEnd"/>
            <w:r w:rsidRPr="00F3576D">
              <w:rPr>
                <w:rFonts w:ascii="Verdana" w:eastAsia="Times New Roman" w:hAnsi="Verdana" w:cs="Times New Roman"/>
                <w:sz w:val="18"/>
                <w:szCs w:val="18"/>
              </w:rPr>
              <w:t xml:space="preserve"> array with</w:t>
            </w:r>
            <w:r w:rsidRPr="00F3576D">
              <w:rPr>
                <w:rFonts w:ascii="Verdana" w:eastAsia="Times New Roman" w:hAnsi="Verdana" w:cs="Times New Roman"/>
                <w:sz w:val="18"/>
              </w:rPr>
              <w:t> </w:t>
            </w:r>
            <w:r w:rsidRPr="00F3576D">
              <w:rPr>
                <w:rFonts w:ascii="Courier New" w:eastAsia="Times New Roman" w:hAnsi="Courier New" w:cs="Courier New"/>
                <w:color w:val="DD0000"/>
                <w:sz w:val="20"/>
                <w:szCs w:val="20"/>
              </w:rPr>
              <w:t>String</w:t>
            </w:r>
            <w:r w:rsidRPr="00F3576D">
              <w:rPr>
                <w:rFonts w:ascii="Verdana" w:eastAsia="Times New Roman" w:hAnsi="Verdana" w:cs="Times New Roman"/>
                <w:sz w:val="18"/>
              </w:rPr>
              <w:t> </w:t>
            </w:r>
            <w:r w:rsidRPr="00F3576D">
              <w:rPr>
                <w:rFonts w:ascii="Verdana" w:eastAsia="Times New Roman" w:hAnsi="Verdana" w:cs="Times New Roman"/>
                <w:sz w:val="18"/>
                <w:szCs w:val="18"/>
              </w:rPr>
              <w:t>literals.</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B is wrong because it use something other than curly braces for the initialization.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C is wrong because it provides initial values for only one dimension, although the declared array is a two-dimensional array.</w:t>
            </w:r>
          </w:p>
          <w:p w:rsidR="00F3576D" w:rsidRPr="00F3576D" w:rsidRDefault="00F3576D" w:rsidP="00F3576D">
            <w:pPr>
              <w:spacing w:after="150" w:line="240" w:lineRule="auto"/>
              <w:rPr>
                <w:rFonts w:ascii="Arial" w:eastAsia="Times New Roman" w:hAnsi="Arial" w:cs="Arial"/>
                <w:sz w:val="18"/>
                <w:szCs w:val="18"/>
              </w:rPr>
            </w:pPr>
            <w:hyperlink r:id="rId234" w:history="1">
              <w:r w:rsidRPr="00F3576D">
                <w:rPr>
                  <w:rFonts w:ascii="Arial" w:eastAsia="Times New Roman" w:hAnsi="Arial" w:cs="Arial"/>
                  <w:color w:val="269BC6"/>
                  <w:sz w:val="18"/>
                </w:rPr>
                <w:t>View Answer</w:t>
              </w:r>
            </w:hyperlink>
            <w:r w:rsidRPr="00F3576D">
              <w:rPr>
                <w:rFonts w:ascii="Arial" w:eastAsia="Times New Roman" w:hAnsi="Arial" w:cs="Arial"/>
                <w:sz w:val="18"/>
              </w:rPr>
              <w:t> </w:t>
            </w:r>
            <w:hyperlink r:id="rId235" w:history="1">
              <w:r w:rsidRPr="00F3576D">
                <w:rPr>
                  <w:rFonts w:ascii="Arial" w:eastAsia="Times New Roman" w:hAnsi="Arial" w:cs="Arial"/>
                  <w:color w:val="269BC6"/>
                  <w:sz w:val="18"/>
                </w:rPr>
                <w:t>Workspace</w:t>
              </w:r>
            </w:hyperlink>
            <w:r w:rsidRPr="00F3576D">
              <w:rPr>
                <w:rFonts w:ascii="Arial" w:eastAsia="Times New Roman" w:hAnsi="Arial" w:cs="Arial"/>
                <w:sz w:val="18"/>
              </w:rPr>
              <w:t> </w:t>
            </w:r>
            <w:hyperlink r:id="rId236" w:history="1">
              <w:r w:rsidRPr="00F3576D">
                <w:rPr>
                  <w:rFonts w:ascii="Arial" w:eastAsia="Times New Roman" w:hAnsi="Arial" w:cs="Arial"/>
                  <w:color w:val="269BC6"/>
                  <w:sz w:val="18"/>
                </w:rPr>
                <w:t>Report</w:t>
              </w:r>
            </w:hyperlink>
            <w:r w:rsidRPr="00F3576D">
              <w:rPr>
                <w:rFonts w:ascii="Arial" w:eastAsia="Times New Roman" w:hAnsi="Arial" w:cs="Arial"/>
                <w:sz w:val="18"/>
              </w:rPr>
              <w:t> </w:t>
            </w:r>
            <w:hyperlink r:id="rId237" w:history="1">
              <w:r w:rsidRPr="00F3576D">
                <w:rPr>
                  <w:rFonts w:ascii="Arial" w:eastAsia="Times New Roman" w:hAnsi="Arial" w:cs="Arial"/>
                  <w:color w:val="269BC6"/>
                  <w:sz w:val="18"/>
                </w:rPr>
                <w:t>Discuss in Forum</w:t>
              </w:r>
            </w:hyperlink>
          </w:p>
        </w:tc>
      </w:tr>
    </w:tbl>
    <w:p w:rsidR="00F3576D" w:rsidRPr="00F3576D" w:rsidRDefault="00F3576D" w:rsidP="00F3576D">
      <w:pPr>
        <w:spacing w:after="0" w:line="240" w:lineRule="auto"/>
        <w:rPr>
          <w:rFonts w:ascii="Times New Roman" w:eastAsia="Times New Roman" w:hAnsi="Times New Roman" w:cs="Times New Roman"/>
          <w:sz w:val="24"/>
          <w:szCs w:val="24"/>
        </w:rPr>
      </w:pPr>
      <w:r w:rsidRPr="00F3576D">
        <w:rPr>
          <w:rFonts w:ascii="Times New Roman" w:eastAsia="Times New Roman" w:hAnsi="Times New Roman" w:cs="Times New Roman"/>
          <w:sz w:val="24"/>
          <w:szCs w:val="24"/>
        </w:rPr>
        <w:lastRenderedPageBreak/>
        <w:pict>
          <v:rect id="_x0000_i1116"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3576D" w:rsidRPr="00F3576D" w:rsidTr="00F3576D">
        <w:trPr>
          <w:tblCellSpacing w:w="0" w:type="dxa"/>
        </w:trPr>
        <w:tc>
          <w:tcPr>
            <w:tcW w:w="375" w:type="dxa"/>
            <w:vMerge w:val="restart"/>
            <w:hideMark/>
          </w:tcPr>
          <w:p w:rsidR="00F3576D" w:rsidRPr="00F3576D" w:rsidRDefault="00F3576D" w:rsidP="00F3576D">
            <w:pPr>
              <w:spacing w:after="0" w:line="240" w:lineRule="auto"/>
              <w:rPr>
                <w:rFonts w:ascii="Verdana" w:eastAsia="Times New Roman" w:hAnsi="Verdana" w:cs="Times New Roman"/>
                <w:sz w:val="18"/>
                <w:szCs w:val="18"/>
              </w:rPr>
            </w:pPr>
            <w:r w:rsidRPr="00F3576D">
              <w:rPr>
                <w:rFonts w:ascii="Verdana" w:eastAsia="Times New Roman" w:hAnsi="Verdana" w:cs="Times New Roman"/>
                <w:sz w:val="18"/>
                <w:szCs w:val="18"/>
              </w:rPr>
              <w:t>4. </w:t>
            </w:r>
          </w:p>
        </w:tc>
        <w:tc>
          <w:tcPr>
            <w:tcW w:w="0" w:type="auto"/>
            <w:hideMark/>
          </w:tcPr>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Which is a reserved word in the Java programming language?</w:t>
            </w:r>
          </w:p>
        </w:tc>
      </w:tr>
      <w:tr w:rsidR="00F3576D" w:rsidRPr="00F3576D" w:rsidTr="00F3576D">
        <w:trPr>
          <w:tblCellSpacing w:w="0" w:type="dxa"/>
        </w:trPr>
        <w:tc>
          <w:tcPr>
            <w:tcW w:w="0" w:type="auto"/>
            <w:vMerge/>
            <w:vAlign w:val="center"/>
            <w:hideMark/>
          </w:tcPr>
          <w:p w:rsidR="00F3576D" w:rsidRPr="00F3576D" w:rsidRDefault="00F3576D" w:rsidP="00F3576D">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38" w:history="1">
                    <w:r w:rsidRPr="00F3576D">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method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39" w:history="1">
                    <w:r w:rsidRPr="00F3576D">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native</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40" w:history="1">
                    <w:r w:rsidRPr="00F3576D">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subclasses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41" w:history="1">
                    <w:r w:rsidRPr="00F3576D">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reference</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42" w:history="1">
                    <w:r w:rsidRPr="00F3576D">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array</w:t>
                  </w:r>
                </w:p>
              </w:tc>
              <w:tc>
                <w:tcPr>
                  <w:tcW w:w="0" w:type="auto"/>
                  <w:vAlign w:val="center"/>
                  <w:hideMark/>
                </w:tcPr>
                <w:p w:rsidR="00F3576D" w:rsidRPr="00F3576D" w:rsidRDefault="00F3576D" w:rsidP="00F3576D">
                  <w:pPr>
                    <w:spacing w:after="0" w:line="240" w:lineRule="auto"/>
                    <w:rPr>
                      <w:rFonts w:ascii="Times New Roman" w:eastAsia="Times New Roman" w:hAnsi="Times New Roman" w:cs="Times New Roman"/>
                      <w:sz w:val="20"/>
                      <w:szCs w:val="20"/>
                    </w:rPr>
                  </w:pPr>
                </w:p>
              </w:tc>
              <w:tc>
                <w:tcPr>
                  <w:tcW w:w="0" w:type="auto"/>
                  <w:vAlign w:val="center"/>
                  <w:hideMark/>
                </w:tcPr>
                <w:p w:rsidR="00F3576D" w:rsidRPr="00F3576D" w:rsidRDefault="00F3576D" w:rsidP="00F3576D">
                  <w:pPr>
                    <w:spacing w:after="0" w:line="240" w:lineRule="auto"/>
                    <w:rPr>
                      <w:rFonts w:ascii="Times New Roman" w:eastAsia="Times New Roman" w:hAnsi="Times New Roman" w:cs="Times New Roman"/>
                      <w:sz w:val="20"/>
                      <w:szCs w:val="20"/>
                    </w:rPr>
                  </w:pPr>
                </w:p>
              </w:tc>
            </w:tr>
          </w:tbl>
          <w:p w:rsidR="00F3576D" w:rsidRPr="00F3576D" w:rsidRDefault="00F3576D" w:rsidP="00F3576D">
            <w:pPr>
              <w:shd w:val="clear" w:color="auto" w:fill="FCFCFC"/>
              <w:spacing w:after="0" w:line="240" w:lineRule="auto"/>
              <w:rPr>
                <w:rFonts w:ascii="Verdana" w:eastAsia="Times New Roman" w:hAnsi="Verdana" w:cs="Times New Roman"/>
                <w:b/>
                <w:bCs/>
                <w:color w:val="808080"/>
                <w:sz w:val="17"/>
                <w:szCs w:val="17"/>
              </w:rPr>
            </w:pPr>
            <w:hyperlink r:id="rId243" w:history="1">
              <w:r w:rsidRPr="00F3576D">
                <w:rPr>
                  <w:rFonts w:ascii="Verdana" w:eastAsia="Times New Roman" w:hAnsi="Verdana" w:cs="Times New Roman"/>
                  <w:b/>
                  <w:bCs/>
                  <w:color w:val="269BC6"/>
                  <w:sz w:val="17"/>
                </w:rPr>
                <w:t>Answer &amp; Explanation</w:t>
              </w:r>
            </w:hyperlink>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Answer:</w:t>
            </w:r>
            <w:r w:rsidRPr="00F3576D">
              <w:rPr>
                <w:rFonts w:ascii="Verdana" w:eastAsia="Times New Roman" w:hAnsi="Verdana" w:cs="Times New Roman"/>
                <w:sz w:val="18"/>
              </w:rPr>
              <w:t> </w:t>
            </w:r>
            <w:r w:rsidRPr="00F3576D">
              <w:rPr>
                <w:rFonts w:ascii="Verdana" w:eastAsia="Times New Roman" w:hAnsi="Verdana" w:cs="Times New Roman"/>
                <w:sz w:val="18"/>
                <w:szCs w:val="18"/>
              </w:rPr>
              <w:t>Option</w:t>
            </w:r>
            <w:r w:rsidRPr="00F3576D">
              <w:rPr>
                <w:rFonts w:ascii="Verdana" w:eastAsia="Times New Roman" w:hAnsi="Verdana" w:cs="Times New Roman"/>
                <w:sz w:val="18"/>
              </w:rPr>
              <w:t> </w:t>
            </w:r>
            <w:r w:rsidRPr="00F3576D">
              <w:rPr>
                <w:rFonts w:ascii="Verdana" w:eastAsia="Times New Roman" w:hAnsi="Verdana" w:cs="Times New Roman"/>
                <w:b/>
                <w:bCs/>
                <w:sz w:val="18"/>
                <w:szCs w:val="18"/>
              </w:rPr>
              <w:t>B</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Explanation: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The word "</w:t>
            </w:r>
            <w:r w:rsidRPr="00F3576D">
              <w:rPr>
                <w:rFonts w:ascii="Courier New" w:eastAsia="Times New Roman" w:hAnsi="Courier New" w:cs="Courier New"/>
                <w:color w:val="DD0000"/>
                <w:sz w:val="20"/>
                <w:szCs w:val="20"/>
              </w:rPr>
              <w:t>native</w:t>
            </w:r>
            <w:r w:rsidRPr="00F3576D">
              <w:rPr>
                <w:rFonts w:ascii="Verdana" w:eastAsia="Times New Roman" w:hAnsi="Verdana" w:cs="Times New Roman"/>
                <w:sz w:val="18"/>
                <w:szCs w:val="18"/>
              </w:rPr>
              <w:t>" is a valid keyword, used to modify a method declaration.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 xml:space="preserve">Option A, D and E are not keywords. Option C is wrong because the keyword for </w:t>
            </w:r>
            <w:proofErr w:type="spellStart"/>
            <w:r w:rsidRPr="00F3576D">
              <w:rPr>
                <w:rFonts w:ascii="Verdana" w:eastAsia="Times New Roman" w:hAnsi="Verdana" w:cs="Times New Roman"/>
                <w:sz w:val="18"/>
                <w:szCs w:val="18"/>
              </w:rPr>
              <w:t>subclassing</w:t>
            </w:r>
            <w:proofErr w:type="spellEnd"/>
            <w:r w:rsidRPr="00F3576D">
              <w:rPr>
                <w:rFonts w:ascii="Verdana" w:eastAsia="Times New Roman" w:hAnsi="Verdana" w:cs="Times New Roman"/>
                <w:sz w:val="18"/>
                <w:szCs w:val="18"/>
              </w:rPr>
              <w:t xml:space="preserve"> in Java is extends, not 'subclasses'.</w:t>
            </w:r>
          </w:p>
          <w:p w:rsidR="00F3576D" w:rsidRPr="00F3576D" w:rsidRDefault="00F3576D" w:rsidP="00F3576D">
            <w:pPr>
              <w:spacing w:after="150" w:line="240" w:lineRule="auto"/>
              <w:rPr>
                <w:rFonts w:ascii="Arial" w:eastAsia="Times New Roman" w:hAnsi="Arial" w:cs="Arial"/>
                <w:sz w:val="18"/>
                <w:szCs w:val="18"/>
              </w:rPr>
            </w:pPr>
            <w:hyperlink r:id="rId244" w:history="1">
              <w:r w:rsidRPr="00F3576D">
                <w:rPr>
                  <w:rFonts w:ascii="Arial" w:eastAsia="Times New Roman" w:hAnsi="Arial" w:cs="Arial"/>
                  <w:color w:val="269BC6"/>
                  <w:sz w:val="18"/>
                </w:rPr>
                <w:t>View Answer</w:t>
              </w:r>
            </w:hyperlink>
            <w:r w:rsidRPr="00F3576D">
              <w:rPr>
                <w:rFonts w:ascii="Arial" w:eastAsia="Times New Roman" w:hAnsi="Arial" w:cs="Arial"/>
                <w:sz w:val="18"/>
              </w:rPr>
              <w:t> </w:t>
            </w:r>
            <w:hyperlink r:id="rId245" w:history="1">
              <w:r w:rsidRPr="00F3576D">
                <w:rPr>
                  <w:rFonts w:ascii="Arial" w:eastAsia="Times New Roman" w:hAnsi="Arial" w:cs="Arial"/>
                  <w:color w:val="269BC6"/>
                  <w:sz w:val="18"/>
                </w:rPr>
                <w:t>Workspace</w:t>
              </w:r>
            </w:hyperlink>
            <w:r w:rsidRPr="00F3576D">
              <w:rPr>
                <w:rFonts w:ascii="Arial" w:eastAsia="Times New Roman" w:hAnsi="Arial" w:cs="Arial"/>
                <w:sz w:val="18"/>
              </w:rPr>
              <w:t> </w:t>
            </w:r>
            <w:hyperlink r:id="rId246" w:history="1">
              <w:r w:rsidRPr="00F3576D">
                <w:rPr>
                  <w:rFonts w:ascii="Arial" w:eastAsia="Times New Roman" w:hAnsi="Arial" w:cs="Arial"/>
                  <w:color w:val="269BC6"/>
                  <w:sz w:val="18"/>
                </w:rPr>
                <w:t>Report</w:t>
              </w:r>
            </w:hyperlink>
            <w:r w:rsidRPr="00F3576D">
              <w:rPr>
                <w:rFonts w:ascii="Arial" w:eastAsia="Times New Roman" w:hAnsi="Arial" w:cs="Arial"/>
                <w:sz w:val="18"/>
              </w:rPr>
              <w:t> </w:t>
            </w:r>
            <w:hyperlink r:id="rId247" w:history="1">
              <w:r w:rsidRPr="00F3576D">
                <w:rPr>
                  <w:rFonts w:ascii="Arial" w:eastAsia="Times New Roman" w:hAnsi="Arial" w:cs="Arial"/>
                  <w:color w:val="269BC6"/>
                  <w:sz w:val="18"/>
                </w:rPr>
                <w:t>Discuss in Forum</w:t>
              </w:r>
            </w:hyperlink>
          </w:p>
        </w:tc>
      </w:tr>
    </w:tbl>
    <w:p w:rsidR="00F3576D" w:rsidRPr="00F3576D" w:rsidRDefault="00F3576D" w:rsidP="00F3576D">
      <w:pPr>
        <w:spacing w:after="0" w:line="240" w:lineRule="auto"/>
        <w:rPr>
          <w:rFonts w:ascii="Times New Roman" w:eastAsia="Times New Roman" w:hAnsi="Times New Roman" w:cs="Times New Roman"/>
          <w:sz w:val="24"/>
          <w:szCs w:val="24"/>
        </w:rPr>
      </w:pPr>
      <w:r w:rsidRPr="00F3576D">
        <w:rPr>
          <w:rFonts w:ascii="Times New Roman" w:eastAsia="Times New Roman" w:hAnsi="Times New Roman" w:cs="Times New Roman"/>
          <w:sz w:val="24"/>
          <w:szCs w:val="24"/>
        </w:rPr>
        <w:pict>
          <v:rect id="_x0000_i1117"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3576D" w:rsidRPr="00F3576D" w:rsidTr="00F3576D">
        <w:trPr>
          <w:tblCellSpacing w:w="0" w:type="dxa"/>
        </w:trPr>
        <w:tc>
          <w:tcPr>
            <w:tcW w:w="375" w:type="dxa"/>
            <w:vMerge w:val="restart"/>
            <w:hideMark/>
          </w:tcPr>
          <w:p w:rsidR="00F3576D" w:rsidRPr="00F3576D" w:rsidRDefault="00F3576D" w:rsidP="00F3576D">
            <w:pPr>
              <w:spacing w:after="0" w:line="240" w:lineRule="auto"/>
              <w:rPr>
                <w:rFonts w:ascii="Verdana" w:eastAsia="Times New Roman" w:hAnsi="Verdana" w:cs="Times New Roman"/>
                <w:sz w:val="18"/>
                <w:szCs w:val="18"/>
              </w:rPr>
            </w:pPr>
            <w:r w:rsidRPr="00F3576D">
              <w:rPr>
                <w:rFonts w:ascii="Verdana" w:eastAsia="Times New Roman" w:hAnsi="Verdana" w:cs="Times New Roman"/>
                <w:sz w:val="18"/>
                <w:szCs w:val="18"/>
              </w:rPr>
              <w:t>5. </w:t>
            </w:r>
          </w:p>
        </w:tc>
        <w:tc>
          <w:tcPr>
            <w:tcW w:w="0" w:type="auto"/>
            <w:hideMark/>
          </w:tcPr>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Which is a valid keyword in java?</w:t>
            </w:r>
          </w:p>
        </w:tc>
      </w:tr>
      <w:tr w:rsidR="00F3576D" w:rsidRPr="00F3576D" w:rsidTr="00F3576D">
        <w:trPr>
          <w:tblCellSpacing w:w="0" w:type="dxa"/>
        </w:trPr>
        <w:tc>
          <w:tcPr>
            <w:tcW w:w="0" w:type="auto"/>
            <w:vMerge/>
            <w:vAlign w:val="center"/>
            <w:hideMark/>
          </w:tcPr>
          <w:p w:rsidR="00F3576D" w:rsidRPr="00F3576D" w:rsidRDefault="00F3576D" w:rsidP="00F3576D">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48" w:history="1">
                    <w:r w:rsidRPr="00F3576D">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interface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49" w:history="1">
                    <w:r w:rsidRPr="00F3576D">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string</w:t>
                  </w:r>
                </w:p>
              </w:tc>
            </w:tr>
            <w:tr w:rsidR="00F3576D" w:rsidRPr="00F3576D">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50" w:history="1">
                    <w:r w:rsidRPr="00F3576D">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Float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hyperlink r:id="rId251" w:history="1">
                    <w:r w:rsidRPr="00F3576D">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576D" w:rsidRPr="00F3576D" w:rsidRDefault="00F3576D" w:rsidP="00F3576D">
                  <w:pPr>
                    <w:spacing w:before="75" w:after="75" w:line="255" w:lineRule="atLeast"/>
                    <w:ind w:left="75" w:right="75"/>
                    <w:rPr>
                      <w:rFonts w:ascii="Verdana" w:eastAsia="Times New Roman" w:hAnsi="Verdana" w:cs="Times New Roman"/>
                      <w:sz w:val="18"/>
                      <w:szCs w:val="18"/>
                    </w:rPr>
                  </w:pPr>
                  <w:r w:rsidRPr="00F3576D">
                    <w:rPr>
                      <w:rFonts w:ascii="Verdana" w:eastAsia="Times New Roman" w:hAnsi="Verdana" w:cs="Times New Roman"/>
                      <w:sz w:val="18"/>
                      <w:szCs w:val="18"/>
                    </w:rPr>
                    <w:t>unsigned</w:t>
                  </w:r>
                </w:p>
              </w:tc>
            </w:tr>
          </w:tbl>
          <w:p w:rsidR="00F3576D" w:rsidRPr="00F3576D" w:rsidRDefault="00F3576D" w:rsidP="00F3576D">
            <w:pPr>
              <w:shd w:val="clear" w:color="auto" w:fill="FCFCFC"/>
              <w:spacing w:after="0" w:line="240" w:lineRule="auto"/>
              <w:rPr>
                <w:rFonts w:ascii="Verdana" w:eastAsia="Times New Roman" w:hAnsi="Verdana" w:cs="Times New Roman"/>
                <w:b/>
                <w:bCs/>
                <w:color w:val="808080"/>
                <w:sz w:val="17"/>
                <w:szCs w:val="17"/>
              </w:rPr>
            </w:pPr>
            <w:hyperlink r:id="rId252" w:history="1">
              <w:r w:rsidRPr="00F3576D">
                <w:rPr>
                  <w:rFonts w:ascii="Verdana" w:eastAsia="Times New Roman" w:hAnsi="Verdana" w:cs="Times New Roman"/>
                  <w:b/>
                  <w:bCs/>
                  <w:color w:val="269BC6"/>
                  <w:sz w:val="17"/>
                </w:rPr>
                <w:t>Answer &amp; Explanation</w:t>
              </w:r>
            </w:hyperlink>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Answer:</w:t>
            </w:r>
            <w:r w:rsidRPr="00F3576D">
              <w:rPr>
                <w:rFonts w:ascii="Verdana" w:eastAsia="Times New Roman" w:hAnsi="Verdana" w:cs="Times New Roman"/>
                <w:sz w:val="18"/>
              </w:rPr>
              <w:t> </w:t>
            </w:r>
            <w:r w:rsidRPr="00F3576D">
              <w:rPr>
                <w:rFonts w:ascii="Verdana" w:eastAsia="Times New Roman" w:hAnsi="Verdana" w:cs="Times New Roman"/>
                <w:sz w:val="18"/>
                <w:szCs w:val="18"/>
              </w:rPr>
              <w:t>Option</w:t>
            </w:r>
            <w:r w:rsidRPr="00F3576D">
              <w:rPr>
                <w:rFonts w:ascii="Verdana" w:eastAsia="Times New Roman" w:hAnsi="Verdana" w:cs="Times New Roman"/>
                <w:sz w:val="18"/>
              </w:rPr>
              <w:t> </w:t>
            </w:r>
            <w:r w:rsidRPr="00F3576D">
              <w:rPr>
                <w:rFonts w:ascii="Verdana" w:eastAsia="Times New Roman" w:hAnsi="Verdana" w:cs="Times New Roman"/>
                <w:b/>
                <w:bCs/>
                <w:sz w:val="18"/>
                <w:szCs w:val="18"/>
              </w:rPr>
              <w:t>A</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b/>
                <w:bCs/>
                <w:color w:val="5EAC1A"/>
                <w:sz w:val="18"/>
              </w:rPr>
              <w:t>Explanation:</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proofErr w:type="gramStart"/>
            <w:r w:rsidRPr="00F3576D">
              <w:rPr>
                <w:rFonts w:ascii="Courier New" w:eastAsia="Times New Roman" w:hAnsi="Courier New" w:cs="Courier New"/>
                <w:color w:val="DD0000"/>
                <w:sz w:val="20"/>
                <w:szCs w:val="20"/>
              </w:rPr>
              <w:t>interface</w:t>
            </w:r>
            <w:proofErr w:type="gramEnd"/>
            <w:r w:rsidRPr="00F3576D">
              <w:rPr>
                <w:rFonts w:ascii="Verdana" w:eastAsia="Times New Roman" w:hAnsi="Verdana" w:cs="Times New Roman"/>
                <w:sz w:val="18"/>
              </w:rPr>
              <w:t> </w:t>
            </w:r>
            <w:r w:rsidRPr="00F3576D">
              <w:rPr>
                <w:rFonts w:ascii="Verdana" w:eastAsia="Times New Roman" w:hAnsi="Verdana" w:cs="Times New Roman"/>
                <w:sz w:val="18"/>
                <w:szCs w:val="18"/>
              </w:rPr>
              <w:t>is a valid keyword.</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B is wrong because although "</w:t>
            </w:r>
            <w:r w:rsidRPr="00F3576D">
              <w:rPr>
                <w:rFonts w:ascii="Courier New" w:eastAsia="Times New Roman" w:hAnsi="Courier New" w:cs="Courier New"/>
                <w:color w:val="DD0000"/>
                <w:sz w:val="20"/>
                <w:szCs w:val="20"/>
              </w:rPr>
              <w:t>String</w:t>
            </w:r>
            <w:r w:rsidRPr="00F3576D">
              <w:rPr>
                <w:rFonts w:ascii="Verdana" w:eastAsia="Times New Roman" w:hAnsi="Verdana" w:cs="Times New Roman"/>
                <w:sz w:val="18"/>
                <w:szCs w:val="18"/>
              </w:rPr>
              <w:t>" is a class type in Java, "</w:t>
            </w:r>
            <w:r w:rsidRPr="00F3576D">
              <w:rPr>
                <w:rFonts w:ascii="Courier New" w:eastAsia="Times New Roman" w:hAnsi="Courier New" w:cs="Courier New"/>
                <w:color w:val="DD0000"/>
                <w:sz w:val="20"/>
                <w:szCs w:val="20"/>
              </w:rPr>
              <w:t>string</w:t>
            </w:r>
            <w:r w:rsidRPr="00F3576D">
              <w:rPr>
                <w:rFonts w:ascii="Verdana" w:eastAsia="Times New Roman" w:hAnsi="Verdana" w:cs="Times New Roman"/>
                <w:sz w:val="18"/>
                <w:szCs w:val="18"/>
              </w:rPr>
              <w:t>" is not a keyword.</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C is wrong because "</w:t>
            </w:r>
            <w:r w:rsidRPr="00F3576D">
              <w:rPr>
                <w:rFonts w:ascii="Courier New" w:eastAsia="Times New Roman" w:hAnsi="Courier New" w:cs="Courier New"/>
                <w:color w:val="DD0000"/>
                <w:sz w:val="20"/>
                <w:szCs w:val="20"/>
              </w:rPr>
              <w:t>Float</w:t>
            </w:r>
            <w:r w:rsidRPr="00F3576D">
              <w:rPr>
                <w:rFonts w:ascii="Verdana" w:eastAsia="Times New Roman" w:hAnsi="Verdana" w:cs="Times New Roman"/>
                <w:sz w:val="18"/>
                <w:szCs w:val="18"/>
              </w:rPr>
              <w:t xml:space="preserve">" is a class type. The keyword for the Java primitive </w:t>
            </w:r>
            <w:proofErr w:type="spellStart"/>
            <w:r w:rsidRPr="00F3576D">
              <w:rPr>
                <w:rFonts w:ascii="Verdana" w:eastAsia="Times New Roman" w:hAnsi="Verdana" w:cs="Times New Roman"/>
                <w:sz w:val="18"/>
                <w:szCs w:val="18"/>
              </w:rPr>
              <w:t>is</w:t>
            </w:r>
            <w:r w:rsidRPr="00F3576D">
              <w:rPr>
                <w:rFonts w:ascii="Courier New" w:eastAsia="Times New Roman" w:hAnsi="Courier New" w:cs="Courier New"/>
                <w:color w:val="DD0000"/>
                <w:sz w:val="20"/>
                <w:szCs w:val="20"/>
              </w:rPr>
              <w:t>float</w:t>
            </w:r>
            <w:proofErr w:type="spellEnd"/>
            <w:r w:rsidRPr="00F3576D">
              <w:rPr>
                <w:rFonts w:ascii="Verdana" w:eastAsia="Times New Roman" w:hAnsi="Verdana" w:cs="Times New Roman"/>
                <w:sz w:val="18"/>
                <w:szCs w:val="18"/>
              </w:rPr>
              <w:t>.</w:t>
            </w:r>
          </w:p>
          <w:p w:rsidR="00F3576D" w:rsidRPr="00F3576D" w:rsidRDefault="00F3576D" w:rsidP="00F3576D">
            <w:pPr>
              <w:spacing w:before="100" w:beforeAutospacing="1" w:after="100" w:afterAutospacing="1" w:line="255" w:lineRule="atLeast"/>
              <w:rPr>
                <w:rFonts w:ascii="Verdana" w:eastAsia="Times New Roman" w:hAnsi="Verdana" w:cs="Times New Roman"/>
                <w:sz w:val="18"/>
                <w:szCs w:val="18"/>
              </w:rPr>
            </w:pPr>
            <w:r w:rsidRPr="00F3576D">
              <w:rPr>
                <w:rFonts w:ascii="Verdana" w:eastAsia="Times New Roman" w:hAnsi="Verdana" w:cs="Times New Roman"/>
                <w:sz w:val="18"/>
                <w:szCs w:val="18"/>
              </w:rPr>
              <w:t>Option D is wrong because "</w:t>
            </w:r>
            <w:r w:rsidRPr="00F3576D">
              <w:rPr>
                <w:rFonts w:ascii="Courier New" w:eastAsia="Times New Roman" w:hAnsi="Courier New" w:cs="Courier New"/>
                <w:color w:val="DD0000"/>
                <w:sz w:val="20"/>
                <w:szCs w:val="20"/>
              </w:rPr>
              <w:t>unsigned</w:t>
            </w:r>
            <w:r w:rsidRPr="00F3576D">
              <w:rPr>
                <w:rFonts w:ascii="Verdana" w:eastAsia="Times New Roman" w:hAnsi="Verdana" w:cs="Times New Roman"/>
                <w:sz w:val="18"/>
                <w:szCs w:val="18"/>
              </w:rPr>
              <w:t>" is a keyword in C/C++ but not in Java.</w:t>
            </w:r>
          </w:p>
        </w:tc>
      </w:tr>
    </w:tbl>
    <w:p w:rsidR="00F3576D" w:rsidRDefault="00F3576D">
      <w:pPr>
        <w:pBdr>
          <w:bottom w:val="double" w:sz="6" w:space="1" w:color="auto"/>
        </w:pBdr>
      </w:pPr>
    </w:p>
    <w:tbl>
      <w:tblPr>
        <w:tblW w:w="5000" w:type="pct"/>
        <w:tblCellSpacing w:w="0" w:type="dxa"/>
        <w:tblCellMar>
          <w:left w:w="0" w:type="dxa"/>
          <w:right w:w="0" w:type="dxa"/>
        </w:tblCellMar>
        <w:tblLook w:val="04A0"/>
      </w:tblPr>
      <w:tblGrid>
        <w:gridCol w:w="375"/>
        <w:gridCol w:w="8985"/>
      </w:tblGrid>
      <w:tr w:rsidR="005D02A9" w:rsidRPr="005D02A9" w:rsidTr="005D02A9">
        <w:trPr>
          <w:tblCellSpacing w:w="0" w:type="dxa"/>
        </w:trPr>
        <w:tc>
          <w:tcPr>
            <w:tcW w:w="375" w:type="dxa"/>
            <w:vMerge w:val="restart"/>
            <w:hideMark/>
          </w:tcPr>
          <w:p w:rsidR="005D02A9" w:rsidRPr="005D02A9" w:rsidRDefault="005D02A9" w:rsidP="005D02A9">
            <w:pPr>
              <w:spacing w:after="0" w:line="240" w:lineRule="auto"/>
              <w:rPr>
                <w:rFonts w:ascii="Verdana" w:eastAsia="Times New Roman" w:hAnsi="Verdana" w:cs="Times New Roman"/>
                <w:sz w:val="18"/>
                <w:szCs w:val="18"/>
              </w:rPr>
            </w:pPr>
            <w:r w:rsidRPr="005D02A9">
              <w:rPr>
                <w:rFonts w:ascii="Verdana" w:eastAsia="Times New Roman" w:hAnsi="Verdana" w:cs="Times New Roman"/>
                <w:sz w:val="18"/>
                <w:szCs w:val="18"/>
              </w:rPr>
              <w:t>1. </w:t>
            </w:r>
          </w:p>
        </w:tc>
        <w:tc>
          <w:tcPr>
            <w:tcW w:w="0" w:type="auto"/>
            <w:hideMark/>
          </w:tcPr>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Which of the following languages is more suited to a structured program?</w:t>
            </w:r>
          </w:p>
        </w:tc>
      </w:tr>
      <w:tr w:rsidR="005D02A9" w:rsidRPr="005D02A9" w:rsidTr="005D02A9">
        <w:trPr>
          <w:tblCellSpacing w:w="0" w:type="dxa"/>
        </w:trPr>
        <w:tc>
          <w:tcPr>
            <w:tcW w:w="0" w:type="auto"/>
            <w:vMerge/>
            <w:vAlign w:val="center"/>
            <w:hideMark/>
          </w:tcPr>
          <w:p w:rsidR="005D02A9" w:rsidRPr="005D02A9" w:rsidRDefault="005D02A9" w:rsidP="005D02A9">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53" w:history="1">
                    <w:r w:rsidRPr="005D02A9">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PL/1</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54" w:history="1">
                    <w:r w:rsidRPr="005D02A9">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FORTRAN</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55" w:history="1">
                    <w:r w:rsidRPr="005D02A9">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BASIC</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56" w:history="1">
                    <w:r w:rsidRPr="005D02A9">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PASCAL</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57" w:history="1">
                    <w:r w:rsidRPr="005D02A9">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None of the above</w:t>
                  </w:r>
                </w:p>
              </w:tc>
            </w:tr>
          </w:tbl>
          <w:p w:rsidR="005D02A9" w:rsidRPr="005D02A9" w:rsidRDefault="005D02A9" w:rsidP="005D02A9">
            <w:pPr>
              <w:shd w:val="clear" w:color="auto" w:fill="FCFCFC"/>
              <w:spacing w:after="0" w:line="240" w:lineRule="auto"/>
              <w:rPr>
                <w:rFonts w:ascii="Verdana" w:eastAsia="Times New Roman" w:hAnsi="Verdana" w:cs="Times New Roman"/>
                <w:b/>
                <w:bCs/>
                <w:color w:val="808080"/>
                <w:sz w:val="17"/>
                <w:szCs w:val="17"/>
              </w:rPr>
            </w:pPr>
            <w:hyperlink r:id="rId258" w:history="1">
              <w:r w:rsidRPr="005D02A9">
                <w:rPr>
                  <w:rFonts w:ascii="Verdana" w:eastAsia="Times New Roman" w:hAnsi="Verdana" w:cs="Times New Roman"/>
                  <w:b/>
                  <w:bCs/>
                  <w:color w:val="269BC6"/>
                  <w:sz w:val="17"/>
                </w:rPr>
                <w:t>Answer &amp; Explanation</w:t>
              </w:r>
            </w:hyperlink>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Answer:</w:t>
            </w:r>
            <w:r w:rsidRPr="005D02A9">
              <w:rPr>
                <w:rFonts w:ascii="Verdana" w:eastAsia="Times New Roman" w:hAnsi="Verdana" w:cs="Times New Roman"/>
                <w:sz w:val="18"/>
              </w:rPr>
              <w:t> </w:t>
            </w:r>
            <w:r w:rsidRPr="005D02A9">
              <w:rPr>
                <w:rFonts w:ascii="Verdana" w:eastAsia="Times New Roman" w:hAnsi="Verdana" w:cs="Times New Roman"/>
                <w:sz w:val="18"/>
                <w:szCs w:val="18"/>
              </w:rPr>
              <w:t>Option</w:t>
            </w:r>
            <w:r w:rsidRPr="005D02A9">
              <w:rPr>
                <w:rFonts w:ascii="Verdana" w:eastAsia="Times New Roman" w:hAnsi="Verdana" w:cs="Times New Roman"/>
                <w:sz w:val="18"/>
              </w:rPr>
              <w:t> </w:t>
            </w:r>
            <w:r w:rsidRPr="005D02A9">
              <w:rPr>
                <w:rFonts w:ascii="Verdana" w:eastAsia="Times New Roman" w:hAnsi="Verdana" w:cs="Times New Roman"/>
                <w:b/>
                <w:bCs/>
                <w:sz w:val="18"/>
                <w:szCs w:val="18"/>
              </w:rPr>
              <w:t>D</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Explanation:</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No answer description available for this question.</w:t>
            </w:r>
            <w:r w:rsidRPr="005D02A9">
              <w:rPr>
                <w:rFonts w:ascii="Verdana" w:eastAsia="Times New Roman" w:hAnsi="Verdana" w:cs="Times New Roman"/>
                <w:sz w:val="18"/>
              </w:rPr>
              <w:t> </w:t>
            </w:r>
            <w:hyperlink r:id="rId259" w:history="1">
              <w:r w:rsidRPr="005D02A9">
                <w:rPr>
                  <w:rFonts w:ascii="Verdana" w:eastAsia="Times New Roman" w:hAnsi="Verdana" w:cs="Times New Roman"/>
                  <w:b/>
                  <w:bCs/>
                  <w:color w:val="269BC6"/>
                  <w:sz w:val="18"/>
                </w:rPr>
                <w:t>Let us discuss</w:t>
              </w:r>
            </w:hyperlink>
            <w:r w:rsidRPr="005D02A9">
              <w:rPr>
                <w:rFonts w:ascii="Verdana" w:eastAsia="Times New Roman" w:hAnsi="Verdana" w:cs="Times New Roman"/>
                <w:sz w:val="18"/>
                <w:szCs w:val="18"/>
              </w:rPr>
              <w:t>.</w:t>
            </w:r>
          </w:p>
          <w:p w:rsidR="005D02A9" w:rsidRPr="005D02A9" w:rsidRDefault="005D02A9" w:rsidP="005D02A9">
            <w:pPr>
              <w:spacing w:after="150" w:line="240" w:lineRule="auto"/>
              <w:rPr>
                <w:rFonts w:ascii="Arial" w:eastAsia="Times New Roman" w:hAnsi="Arial" w:cs="Arial"/>
                <w:sz w:val="18"/>
                <w:szCs w:val="18"/>
              </w:rPr>
            </w:pPr>
            <w:hyperlink r:id="rId260" w:history="1">
              <w:r w:rsidRPr="005D02A9">
                <w:rPr>
                  <w:rFonts w:ascii="Arial" w:eastAsia="Times New Roman" w:hAnsi="Arial" w:cs="Arial"/>
                  <w:color w:val="269BC6"/>
                  <w:sz w:val="18"/>
                </w:rPr>
                <w:t>View Answer</w:t>
              </w:r>
            </w:hyperlink>
            <w:r w:rsidRPr="005D02A9">
              <w:rPr>
                <w:rFonts w:ascii="Arial" w:eastAsia="Times New Roman" w:hAnsi="Arial" w:cs="Arial"/>
                <w:sz w:val="18"/>
              </w:rPr>
              <w:t> </w:t>
            </w:r>
            <w:hyperlink r:id="rId261" w:history="1">
              <w:r w:rsidRPr="005D02A9">
                <w:rPr>
                  <w:rFonts w:ascii="Arial" w:eastAsia="Times New Roman" w:hAnsi="Arial" w:cs="Arial"/>
                  <w:color w:val="269BC6"/>
                  <w:sz w:val="18"/>
                </w:rPr>
                <w:t>Workspace</w:t>
              </w:r>
            </w:hyperlink>
            <w:r w:rsidRPr="005D02A9">
              <w:rPr>
                <w:rFonts w:ascii="Arial" w:eastAsia="Times New Roman" w:hAnsi="Arial" w:cs="Arial"/>
                <w:sz w:val="18"/>
              </w:rPr>
              <w:t> </w:t>
            </w:r>
            <w:hyperlink r:id="rId262" w:history="1">
              <w:r w:rsidRPr="005D02A9">
                <w:rPr>
                  <w:rFonts w:ascii="Arial" w:eastAsia="Times New Roman" w:hAnsi="Arial" w:cs="Arial"/>
                  <w:color w:val="269BC6"/>
                  <w:sz w:val="18"/>
                </w:rPr>
                <w:t>Report</w:t>
              </w:r>
            </w:hyperlink>
            <w:r w:rsidRPr="005D02A9">
              <w:rPr>
                <w:rFonts w:ascii="Arial" w:eastAsia="Times New Roman" w:hAnsi="Arial" w:cs="Arial"/>
                <w:sz w:val="18"/>
              </w:rPr>
              <w:t> </w:t>
            </w:r>
            <w:hyperlink r:id="rId263" w:history="1">
              <w:r w:rsidRPr="005D02A9">
                <w:rPr>
                  <w:rFonts w:ascii="Arial" w:eastAsia="Times New Roman" w:hAnsi="Arial" w:cs="Arial"/>
                  <w:color w:val="269BC6"/>
                  <w:sz w:val="18"/>
                </w:rPr>
                <w:t>Discuss in Forum</w:t>
              </w:r>
            </w:hyperlink>
          </w:p>
        </w:tc>
      </w:tr>
    </w:tbl>
    <w:p w:rsidR="005D02A9" w:rsidRPr="005D02A9" w:rsidRDefault="005D02A9" w:rsidP="005D02A9">
      <w:pPr>
        <w:spacing w:after="0" w:line="240" w:lineRule="auto"/>
        <w:rPr>
          <w:rFonts w:ascii="Times New Roman" w:eastAsia="Times New Roman" w:hAnsi="Times New Roman" w:cs="Times New Roman"/>
          <w:sz w:val="24"/>
          <w:szCs w:val="24"/>
        </w:rPr>
      </w:pPr>
      <w:r w:rsidRPr="005D02A9">
        <w:rPr>
          <w:rFonts w:ascii="Times New Roman" w:eastAsia="Times New Roman" w:hAnsi="Times New Roman" w:cs="Times New Roman"/>
          <w:sz w:val="24"/>
          <w:szCs w:val="24"/>
        </w:rPr>
        <w:pict>
          <v:rect id="_x0000_i1122"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5D02A9" w:rsidRPr="005D02A9" w:rsidTr="005D02A9">
        <w:trPr>
          <w:tblCellSpacing w:w="0" w:type="dxa"/>
        </w:trPr>
        <w:tc>
          <w:tcPr>
            <w:tcW w:w="375" w:type="dxa"/>
            <w:vMerge w:val="restart"/>
            <w:hideMark/>
          </w:tcPr>
          <w:p w:rsidR="005D02A9" w:rsidRPr="005D02A9" w:rsidRDefault="005D02A9" w:rsidP="005D02A9">
            <w:pPr>
              <w:spacing w:after="0" w:line="240" w:lineRule="auto"/>
              <w:rPr>
                <w:rFonts w:ascii="Verdana" w:eastAsia="Times New Roman" w:hAnsi="Verdana" w:cs="Times New Roman"/>
                <w:sz w:val="18"/>
                <w:szCs w:val="18"/>
              </w:rPr>
            </w:pPr>
            <w:r w:rsidRPr="005D02A9">
              <w:rPr>
                <w:rFonts w:ascii="Verdana" w:eastAsia="Times New Roman" w:hAnsi="Verdana" w:cs="Times New Roman"/>
                <w:sz w:val="18"/>
                <w:szCs w:val="18"/>
              </w:rPr>
              <w:t>2. </w:t>
            </w:r>
          </w:p>
        </w:tc>
        <w:tc>
          <w:tcPr>
            <w:tcW w:w="0" w:type="auto"/>
            <w:hideMark/>
          </w:tcPr>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A computer assisted method for the recording and analyzing of existing or hypothetical systems is</w:t>
            </w:r>
          </w:p>
        </w:tc>
      </w:tr>
      <w:tr w:rsidR="005D02A9" w:rsidRPr="005D02A9" w:rsidTr="005D02A9">
        <w:trPr>
          <w:tblCellSpacing w:w="0" w:type="dxa"/>
        </w:trPr>
        <w:tc>
          <w:tcPr>
            <w:tcW w:w="0" w:type="auto"/>
            <w:vMerge/>
            <w:vAlign w:val="center"/>
            <w:hideMark/>
          </w:tcPr>
          <w:p w:rsidR="005D02A9" w:rsidRPr="005D02A9" w:rsidRDefault="005D02A9" w:rsidP="005D02A9">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64" w:history="1">
                    <w:r w:rsidRPr="005D02A9">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Data transmission</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65" w:history="1">
                    <w:r w:rsidRPr="005D02A9">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Data flow</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66" w:history="1">
                    <w:r w:rsidRPr="005D02A9">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Data capture</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67" w:history="1">
                    <w:r w:rsidRPr="005D02A9">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Data processing</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68" w:history="1">
                    <w:r w:rsidRPr="005D02A9">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None of the above</w:t>
                  </w:r>
                </w:p>
              </w:tc>
            </w:tr>
          </w:tbl>
          <w:p w:rsidR="005D02A9" w:rsidRPr="005D02A9" w:rsidRDefault="005D02A9" w:rsidP="005D02A9">
            <w:pPr>
              <w:shd w:val="clear" w:color="auto" w:fill="FCFCFC"/>
              <w:spacing w:after="0" w:line="240" w:lineRule="auto"/>
              <w:rPr>
                <w:rFonts w:ascii="Verdana" w:eastAsia="Times New Roman" w:hAnsi="Verdana" w:cs="Times New Roman"/>
                <w:b/>
                <w:bCs/>
                <w:color w:val="808080"/>
                <w:sz w:val="17"/>
                <w:szCs w:val="17"/>
              </w:rPr>
            </w:pPr>
            <w:hyperlink r:id="rId269" w:history="1">
              <w:r w:rsidRPr="005D02A9">
                <w:rPr>
                  <w:rFonts w:ascii="Verdana" w:eastAsia="Times New Roman" w:hAnsi="Verdana" w:cs="Times New Roman"/>
                  <w:b/>
                  <w:bCs/>
                  <w:color w:val="269BC6"/>
                  <w:sz w:val="17"/>
                </w:rPr>
                <w:t>Answer &amp; Explanation</w:t>
              </w:r>
            </w:hyperlink>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Answer:</w:t>
            </w:r>
            <w:r w:rsidRPr="005D02A9">
              <w:rPr>
                <w:rFonts w:ascii="Verdana" w:eastAsia="Times New Roman" w:hAnsi="Verdana" w:cs="Times New Roman"/>
                <w:sz w:val="18"/>
              </w:rPr>
              <w:t> </w:t>
            </w:r>
            <w:r w:rsidRPr="005D02A9">
              <w:rPr>
                <w:rFonts w:ascii="Verdana" w:eastAsia="Times New Roman" w:hAnsi="Verdana" w:cs="Times New Roman"/>
                <w:sz w:val="18"/>
                <w:szCs w:val="18"/>
              </w:rPr>
              <w:t>Option</w:t>
            </w:r>
            <w:r w:rsidRPr="005D02A9">
              <w:rPr>
                <w:rFonts w:ascii="Verdana" w:eastAsia="Times New Roman" w:hAnsi="Verdana" w:cs="Times New Roman"/>
                <w:sz w:val="18"/>
              </w:rPr>
              <w:t> </w:t>
            </w:r>
            <w:r w:rsidRPr="005D02A9">
              <w:rPr>
                <w:rFonts w:ascii="Verdana" w:eastAsia="Times New Roman" w:hAnsi="Verdana" w:cs="Times New Roman"/>
                <w:b/>
                <w:bCs/>
                <w:sz w:val="18"/>
                <w:szCs w:val="18"/>
              </w:rPr>
              <w:t>B</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Explanation:</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No answer description available for this question.</w:t>
            </w:r>
            <w:r w:rsidRPr="005D02A9">
              <w:rPr>
                <w:rFonts w:ascii="Verdana" w:eastAsia="Times New Roman" w:hAnsi="Verdana" w:cs="Times New Roman"/>
                <w:sz w:val="18"/>
              </w:rPr>
              <w:t> </w:t>
            </w:r>
            <w:hyperlink r:id="rId270" w:history="1">
              <w:r w:rsidRPr="005D02A9">
                <w:rPr>
                  <w:rFonts w:ascii="Verdana" w:eastAsia="Times New Roman" w:hAnsi="Verdana" w:cs="Times New Roman"/>
                  <w:b/>
                  <w:bCs/>
                  <w:color w:val="269BC6"/>
                  <w:sz w:val="18"/>
                </w:rPr>
                <w:t>Let us discuss</w:t>
              </w:r>
            </w:hyperlink>
            <w:r w:rsidRPr="005D02A9">
              <w:rPr>
                <w:rFonts w:ascii="Verdana" w:eastAsia="Times New Roman" w:hAnsi="Verdana" w:cs="Times New Roman"/>
                <w:sz w:val="18"/>
                <w:szCs w:val="18"/>
              </w:rPr>
              <w:t>.</w:t>
            </w:r>
          </w:p>
          <w:p w:rsidR="005D02A9" w:rsidRPr="005D02A9" w:rsidRDefault="005D02A9" w:rsidP="005D02A9">
            <w:pPr>
              <w:spacing w:after="150" w:line="240" w:lineRule="auto"/>
              <w:rPr>
                <w:rFonts w:ascii="Arial" w:eastAsia="Times New Roman" w:hAnsi="Arial" w:cs="Arial"/>
                <w:sz w:val="18"/>
                <w:szCs w:val="18"/>
              </w:rPr>
            </w:pPr>
            <w:hyperlink r:id="rId271" w:history="1">
              <w:r w:rsidRPr="005D02A9">
                <w:rPr>
                  <w:rFonts w:ascii="Arial" w:eastAsia="Times New Roman" w:hAnsi="Arial" w:cs="Arial"/>
                  <w:color w:val="269BC6"/>
                  <w:sz w:val="18"/>
                </w:rPr>
                <w:t>View Answer</w:t>
              </w:r>
            </w:hyperlink>
            <w:r w:rsidRPr="005D02A9">
              <w:rPr>
                <w:rFonts w:ascii="Arial" w:eastAsia="Times New Roman" w:hAnsi="Arial" w:cs="Arial"/>
                <w:sz w:val="18"/>
              </w:rPr>
              <w:t> </w:t>
            </w:r>
            <w:hyperlink r:id="rId272" w:history="1">
              <w:r w:rsidRPr="005D02A9">
                <w:rPr>
                  <w:rFonts w:ascii="Arial" w:eastAsia="Times New Roman" w:hAnsi="Arial" w:cs="Arial"/>
                  <w:color w:val="269BC6"/>
                  <w:sz w:val="18"/>
                </w:rPr>
                <w:t>Workspace</w:t>
              </w:r>
            </w:hyperlink>
            <w:r w:rsidRPr="005D02A9">
              <w:rPr>
                <w:rFonts w:ascii="Arial" w:eastAsia="Times New Roman" w:hAnsi="Arial" w:cs="Arial"/>
                <w:sz w:val="18"/>
              </w:rPr>
              <w:t> </w:t>
            </w:r>
            <w:hyperlink r:id="rId273" w:history="1">
              <w:r w:rsidRPr="005D02A9">
                <w:rPr>
                  <w:rFonts w:ascii="Arial" w:eastAsia="Times New Roman" w:hAnsi="Arial" w:cs="Arial"/>
                  <w:color w:val="269BC6"/>
                  <w:sz w:val="18"/>
                </w:rPr>
                <w:t>Report</w:t>
              </w:r>
            </w:hyperlink>
            <w:r w:rsidRPr="005D02A9">
              <w:rPr>
                <w:rFonts w:ascii="Arial" w:eastAsia="Times New Roman" w:hAnsi="Arial" w:cs="Arial"/>
                <w:sz w:val="18"/>
              </w:rPr>
              <w:t> </w:t>
            </w:r>
            <w:hyperlink r:id="rId274" w:history="1">
              <w:r w:rsidRPr="005D02A9">
                <w:rPr>
                  <w:rFonts w:ascii="Arial" w:eastAsia="Times New Roman" w:hAnsi="Arial" w:cs="Arial"/>
                  <w:color w:val="269BC6"/>
                  <w:sz w:val="18"/>
                </w:rPr>
                <w:t>Discuss in Forum</w:t>
              </w:r>
            </w:hyperlink>
          </w:p>
        </w:tc>
      </w:tr>
    </w:tbl>
    <w:p w:rsidR="005D02A9" w:rsidRPr="005D02A9" w:rsidRDefault="005D02A9" w:rsidP="005D02A9">
      <w:pPr>
        <w:spacing w:after="0" w:line="240" w:lineRule="auto"/>
        <w:rPr>
          <w:rFonts w:ascii="Times New Roman" w:eastAsia="Times New Roman" w:hAnsi="Times New Roman" w:cs="Times New Roman"/>
          <w:sz w:val="24"/>
          <w:szCs w:val="24"/>
        </w:rPr>
      </w:pPr>
      <w:r w:rsidRPr="005D02A9">
        <w:rPr>
          <w:rFonts w:ascii="Times New Roman" w:eastAsia="Times New Roman" w:hAnsi="Times New Roman" w:cs="Times New Roman"/>
          <w:sz w:val="24"/>
          <w:szCs w:val="24"/>
        </w:rPr>
        <w:lastRenderedPageBreak/>
        <w:pict>
          <v:rect id="_x0000_i1123"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5D02A9" w:rsidRPr="005D02A9" w:rsidTr="005D02A9">
        <w:trPr>
          <w:tblCellSpacing w:w="0" w:type="dxa"/>
        </w:trPr>
        <w:tc>
          <w:tcPr>
            <w:tcW w:w="375" w:type="dxa"/>
            <w:vMerge w:val="restart"/>
            <w:hideMark/>
          </w:tcPr>
          <w:p w:rsidR="005D02A9" w:rsidRPr="005D02A9" w:rsidRDefault="005D02A9" w:rsidP="005D02A9">
            <w:pPr>
              <w:spacing w:after="0" w:line="240" w:lineRule="auto"/>
              <w:rPr>
                <w:rFonts w:ascii="Verdana" w:eastAsia="Times New Roman" w:hAnsi="Verdana" w:cs="Times New Roman"/>
                <w:sz w:val="18"/>
                <w:szCs w:val="18"/>
              </w:rPr>
            </w:pPr>
            <w:r w:rsidRPr="005D02A9">
              <w:rPr>
                <w:rFonts w:ascii="Verdana" w:eastAsia="Times New Roman" w:hAnsi="Verdana" w:cs="Times New Roman"/>
                <w:sz w:val="18"/>
                <w:szCs w:val="18"/>
              </w:rPr>
              <w:t>3. </w:t>
            </w:r>
          </w:p>
        </w:tc>
        <w:tc>
          <w:tcPr>
            <w:tcW w:w="0" w:type="auto"/>
            <w:hideMark/>
          </w:tcPr>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The brain of any computer system is</w:t>
            </w:r>
          </w:p>
        </w:tc>
      </w:tr>
      <w:tr w:rsidR="005D02A9" w:rsidRPr="005D02A9" w:rsidTr="005D02A9">
        <w:trPr>
          <w:tblCellSpacing w:w="0" w:type="dxa"/>
        </w:trPr>
        <w:tc>
          <w:tcPr>
            <w:tcW w:w="0" w:type="auto"/>
            <w:vMerge/>
            <w:vAlign w:val="center"/>
            <w:hideMark/>
          </w:tcPr>
          <w:p w:rsidR="005D02A9" w:rsidRPr="005D02A9" w:rsidRDefault="005D02A9" w:rsidP="005D02A9">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75" w:history="1">
                    <w:r w:rsidRPr="005D02A9">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ALU</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76" w:history="1">
                    <w:r w:rsidRPr="005D02A9">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Memory</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77" w:history="1">
                    <w:r w:rsidRPr="005D02A9">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CPU</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78" w:history="1">
                    <w:r w:rsidRPr="005D02A9">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Control unit</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79" w:history="1">
                    <w:r w:rsidRPr="005D02A9">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None of the above</w:t>
                  </w:r>
                </w:p>
              </w:tc>
            </w:tr>
          </w:tbl>
          <w:p w:rsidR="005D02A9" w:rsidRPr="005D02A9" w:rsidRDefault="005D02A9" w:rsidP="005D02A9">
            <w:pPr>
              <w:shd w:val="clear" w:color="auto" w:fill="FCFCFC"/>
              <w:spacing w:after="0" w:line="240" w:lineRule="auto"/>
              <w:rPr>
                <w:rFonts w:ascii="Verdana" w:eastAsia="Times New Roman" w:hAnsi="Verdana" w:cs="Times New Roman"/>
                <w:b/>
                <w:bCs/>
                <w:color w:val="808080"/>
                <w:sz w:val="17"/>
                <w:szCs w:val="17"/>
              </w:rPr>
            </w:pPr>
            <w:hyperlink r:id="rId280" w:history="1">
              <w:r w:rsidRPr="005D02A9">
                <w:rPr>
                  <w:rFonts w:ascii="Verdana" w:eastAsia="Times New Roman" w:hAnsi="Verdana" w:cs="Times New Roman"/>
                  <w:b/>
                  <w:bCs/>
                  <w:color w:val="269BC6"/>
                  <w:sz w:val="17"/>
                </w:rPr>
                <w:t>Answer &amp; Explanation</w:t>
              </w:r>
            </w:hyperlink>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Answer:</w:t>
            </w:r>
            <w:r w:rsidRPr="005D02A9">
              <w:rPr>
                <w:rFonts w:ascii="Verdana" w:eastAsia="Times New Roman" w:hAnsi="Verdana" w:cs="Times New Roman"/>
                <w:sz w:val="18"/>
              </w:rPr>
              <w:t> </w:t>
            </w:r>
            <w:r w:rsidRPr="005D02A9">
              <w:rPr>
                <w:rFonts w:ascii="Verdana" w:eastAsia="Times New Roman" w:hAnsi="Verdana" w:cs="Times New Roman"/>
                <w:sz w:val="18"/>
                <w:szCs w:val="18"/>
              </w:rPr>
              <w:t>Option</w:t>
            </w:r>
            <w:r w:rsidRPr="005D02A9">
              <w:rPr>
                <w:rFonts w:ascii="Verdana" w:eastAsia="Times New Roman" w:hAnsi="Verdana" w:cs="Times New Roman"/>
                <w:sz w:val="18"/>
              </w:rPr>
              <w:t> </w:t>
            </w:r>
            <w:r w:rsidRPr="005D02A9">
              <w:rPr>
                <w:rFonts w:ascii="Verdana" w:eastAsia="Times New Roman" w:hAnsi="Verdana" w:cs="Times New Roman"/>
                <w:b/>
                <w:bCs/>
                <w:sz w:val="18"/>
                <w:szCs w:val="18"/>
              </w:rPr>
              <w:t>C</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Explanation:</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No answer description available for this question.</w:t>
            </w:r>
            <w:r w:rsidRPr="005D02A9">
              <w:rPr>
                <w:rFonts w:ascii="Verdana" w:eastAsia="Times New Roman" w:hAnsi="Verdana" w:cs="Times New Roman"/>
                <w:sz w:val="18"/>
              </w:rPr>
              <w:t> </w:t>
            </w:r>
            <w:hyperlink r:id="rId281" w:history="1">
              <w:r w:rsidRPr="005D02A9">
                <w:rPr>
                  <w:rFonts w:ascii="Verdana" w:eastAsia="Times New Roman" w:hAnsi="Verdana" w:cs="Times New Roman"/>
                  <w:b/>
                  <w:bCs/>
                  <w:color w:val="269BC6"/>
                  <w:sz w:val="18"/>
                </w:rPr>
                <w:t>Let us discuss</w:t>
              </w:r>
            </w:hyperlink>
            <w:r w:rsidRPr="005D02A9">
              <w:rPr>
                <w:rFonts w:ascii="Verdana" w:eastAsia="Times New Roman" w:hAnsi="Verdana" w:cs="Times New Roman"/>
                <w:sz w:val="18"/>
                <w:szCs w:val="18"/>
              </w:rPr>
              <w:t>.</w:t>
            </w:r>
          </w:p>
          <w:p w:rsidR="005D02A9" w:rsidRPr="005D02A9" w:rsidRDefault="005D02A9" w:rsidP="005D02A9">
            <w:pPr>
              <w:spacing w:after="150" w:line="240" w:lineRule="auto"/>
              <w:rPr>
                <w:rFonts w:ascii="Arial" w:eastAsia="Times New Roman" w:hAnsi="Arial" w:cs="Arial"/>
                <w:sz w:val="18"/>
                <w:szCs w:val="18"/>
              </w:rPr>
            </w:pPr>
            <w:hyperlink r:id="rId282" w:history="1">
              <w:r w:rsidRPr="005D02A9">
                <w:rPr>
                  <w:rFonts w:ascii="Arial" w:eastAsia="Times New Roman" w:hAnsi="Arial" w:cs="Arial"/>
                  <w:color w:val="269BC6"/>
                  <w:sz w:val="18"/>
                </w:rPr>
                <w:t>View Answer</w:t>
              </w:r>
            </w:hyperlink>
            <w:r w:rsidRPr="005D02A9">
              <w:rPr>
                <w:rFonts w:ascii="Arial" w:eastAsia="Times New Roman" w:hAnsi="Arial" w:cs="Arial"/>
                <w:sz w:val="18"/>
              </w:rPr>
              <w:t> </w:t>
            </w:r>
            <w:hyperlink r:id="rId283" w:history="1">
              <w:r w:rsidRPr="005D02A9">
                <w:rPr>
                  <w:rFonts w:ascii="Arial" w:eastAsia="Times New Roman" w:hAnsi="Arial" w:cs="Arial"/>
                  <w:color w:val="269BC6"/>
                  <w:sz w:val="18"/>
                </w:rPr>
                <w:t>Workspace</w:t>
              </w:r>
            </w:hyperlink>
            <w:r w:rsidRPr="005D02A9">
              <w:rPr>
                <w:rFonts w:ascii="Arial" w:eastAsia="Times New Roman" w:hAnsi="Arial" w:cs="Arial"/>
                <w:sz w:val="18"/>
              </w:rPr>
              <w:t> </w:t>
            </w:r>
            <w:hyperlink r:id="rId284" w:history="1">
              <w:r w:rsidRPr="005D02A9">
                <w:rPr>
                  <w:rFonts w:ascii="Arial" w:eastAsia="Times New Roman" w:hAnsi="Arial" w:cs="Arial"/>
                  <w:color w:val="269BC6"/>
                  <w:sz w:val="18"/>
                </w:rPr>
                <w:t>Report</w:t>
              </w:r>
            </w:hyperlink>
            <w:r w:rsidRPr="005D02A9">
              <w:rPr>
                <w:rFonts w:ascii="Arial" w:eastAsia="Times New Roman" w:hAnsi="Arial" w:cs="Arial"/>
                <w:sz w:val="18"/>
              </w:rPr>
              <w:t> </w:t>
            </w:r>
            <w:hyperlink r:id="rId285" w:history="1">
              <w:r w:rsidRPr="005D02A9">
                <w:rPr>
                  <w:rFonts w:ascii="Arial" w:eastAsia="Times New Roman" w:hAnsi="Arial" w:cs="Arial"/>
                  <w:color w:val="269BC6"/>
                  <w:sz w:val="18"/>
                </w:rPr>
                <w:t>Discuss in Forum</w:t>
              </w:r>
            </w:hyperlink>
          </w:p>
        </w:tc>
      </w:tr>
    </w:tbl>
    <w:p w:rsidR="005D02A9" w:rsidRPr="005D02A9" w:rsidRDefault="005D02A9" w:rsidP="005D02A9">
      <w:pPr>
        <w:spacing w:after="0" w:line="240" w:lineRule="auto"/>
        <w:rPr>
          <w:rFonts w:ascii="Times New Roman" w:eastAsia="Times New Roman" w:hAnsi="Times New Roman" w:cs="Times New Roman"/>
          <w:sz w:val="24"/>
          <w:szCs w:val="24"/>
        </w:rPr>
      </w:pPr>
      <w:r w:rsidRPr="005D02A9">
        <w:rPr>
          <w:rFonts w:ascii="Times New Roman" w:eastAsia="Times New Roman" w:hAnsi="Times New Roman" w:cs="Times New Roman"/>
          <w:sz w:val="24"/>
          <w:szCs w:val="24"/>
        </w:rPr>
        <w:pict>
          <v:rect id="_x0000_i1124"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5D02A9" w:rsidRPr="005D02A9" w:rsidTr="005D02A9">
        <w:trPr>
          <w:tblCellSpacing w:w="0" w:type="dxa"/>
        </w:trPr>
        <w:tc>
          <w:tcPr>
            <w:tcW w:w="375" w:type="dxa"/>
            <w:vMerge w:val="restart"/>
            <w:hideMark/>
          </w:tcPr>
          <w:p w:rsidR="005D02A9" w:rsidRPr="005D02A9" w:rsidRDefault="005D02A9" w:rsidP="005D02A9">
            <w:pPr>
              <w:spacing w:after="0" w:line="240" w:lineRule="auto"/>
              <w:rPr>
                <w:rFonts w:ascii="Verdana" w:eastAsia="Times New Roman" w:hAnsi="Verdana" w:cs="Times New Roman"/>
                <w:sz w:val="18"/>
                <w:szCs w:val="18"/>
              </w:rPr>
            </w:pPr>
            <w:r w:rsidRPr="005D02A9">
              <w:rPr>
                <w:rFonts w:ascii="Verdana" w:eastAsia="Times New Roman" w:hAnsi="Verdana" w:cs="Times New Roman"/>
                <w:sz w:val="18"/>
                <w:szCs w:val="18"/>
              </w:rPr>
              <w:t>4. </w:t>
            </w:r>
          </w:p>
        </w:tc>
        <w:tc>
          <w:tcPr>
            <w:tcW w:w="0" w:type="auto"/>
            <w:hideMark/>
          </w:tcPr>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What difference does the 5th generation computer have from other generation computers?</w:t>
            </w:r>
          </w:p>
        </w:tc>
      </w:tr>
      <w:tr w:rsidR="005D02A9" w:rsidRPr="005D02A9" w:rsidTr="005D02A9">
        <w:trPr>
          <w:tblCellSpacing w:w="0" w:type="dxa"/>
        </w:trPr>
        <w:tc>
          <w:tcPr>
            <w:tcW w:w="0" w:type="auto"/>
            <w:vMerge/>
            <w:vAlign w:val="center"/>
            <w:hideMark/>
          </w:tcPr>
          <w:p w:rsidR="005D02A9" w:rsidRPr="005D02A9" w:rsidRDefault="005D02A9" w:rsidP="005D02A9">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86" w:history="1">
                    <w:r w:rsidRPr="005D02A9">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Technological advancement</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87" w:history="1">
                    <w:r w:rsidRPr="005D02A9">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Scientific code</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88" w:history="1">
                    <w:r w:rsidRPr="005D02A9">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Object Oriented Programming</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89" w:history="1">
                    <w:r w:rsidRPr="005D02A9">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All of the above</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90" w:history="1">
                    <w:r w:rsidRPr="005D02A9">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None of the above</w:t>
                  </w:r>
                </w:p>
              </w:tc>
            </w:tr>
          </w:tbl>
          <w:p w:rsidR="005D02A9" w:rsidRPr="005D02A9" w:rsidRDefault="005D02A9" w:rsidP="005D02A9">
            <w:pPr>
              <w:shd w:val="clear" w:color="auto" w:fill="FCFCFC"/>
              <w:spacing w:after="0" w:line="240" w:lineRule="auto"/>
              <w:rPr>
                <w:rFonts w:ascii="Verdana" w:eastAsia="Times New Roman" w:hAnsi="Verdana" w:cs="Times New Roman"/>
                <w:b/>
                <w:bCs/>
                <w:color w:val="808080"/>
                <w:sz w:val="17"/>
                <w:szCs w:val="17"/>
              </w:rPr>
            </w:pPr>
            <w:hyperlink r:id="rId291" w:history="1">
              <w:r w:rsidRPr="005D02A9">
                <w:rPr>
                  <w:rFonts w:ascii="Verdana" w:eastAsia="Times New Roman" w:hAnsi="Verdana" w:cs="Times New Roman"/>
                  <w:b/>
                  <w:bCs/>
                  <w:color w:val="269BC6"/>
                  <w:sz w:val="17"/>
                </w:rPr>
                <w:t>Answer &amp; Explanation</w:t>
              </w:r>
            </w:hyperlink>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Answer:</w:t>
            </w:r>
            <w:r w:rsidRPr="005D02A9">
              <w:rPr>
                <w:rFonts w:ascii="Verdana" w:eastAsia="Times New Roman" w:hAnsi="Verdana" w:cs="Times New Roman"/>
                <w:sz w:val="18"/>
              </w:rPr>
              <w:t> </w:t>
            </w:r>
            <w:r w:rsidRPr="005D02A9">
              <w:rPr>
                <w:rFonts w:ascii="Verdana" w:eastAsia="Times New Roman" w:hAnsi="Verdana" w:cs="Times New Roman"/>
                <w:sz w:val="18"/>
                <w:szCs w:val="18"/>
              </w:rPr>
              <w:t>Option</w:t>
            </w:r>
            <w:r w:rsidRPr="005D02A9">
              <w:rPr>
                <w:rFonts w:ascii="Verdana" w:eastAsia="Times New Roman" w:hAnsi="Verdana" w:cs="Times New Roman"/>
                <w:sz w:val="18"/>
              </w:rPr>
              <w:t> </w:t>
            </w:r>
            <w:r w:rsidRPr="005D02A9">
              <w:rPr>
                <w:rFonts w:ascii="Verdana" w:eastAsia="Times New Roman" w:hAnsi="Verdana" w:cs="Times New Roman"/>
                <w:b/>
                <w:bCs/>
                <w:sz w:val="18"/>
                <w:szCs w:val="18"/>
              </w:rPr>
              <w:t>A</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Explanation:</w:t>
            </w:r>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No answer description available for this question.</w:t>
            </w:r>
            <w:r w:rsidRPr="005D02A9">
              <w:rPr>
                <w:rFonts w:ascii="Verdana" w:eastAsia="Times New Roman" w:hAnsi="Verdana" w:cs="Times New Roman"/>
                <w:sz w:val="18"/>
              </w:rPr>
              <w:t> </w:t>
            </w:r>
            <w:hyperlink r:id="rId292" w:history="1">
              <w:r w:rsidRPr="005D02A9">
                <w:rPr>
                  <w:rFonts w:ascii="Verdana" w:eastAsia="Times New Roman" w:hAnsi="Verdana" w:cs="Times New Roman"/>
                  <w:b/>
                  <w:bCs/>
                  <w:color w:val="269BC6"/>
                  <w:sz w:val="18"/>
                </w:rPr>
                <w:t>Let us discuss</w:t>
              </w:r>
            </w:hyperlink>
            <w:r w:rsidRPr="005D02A9">
              <w:rPr>
                <w:rFonts w:ascii="Verdana" w:eastAsia="Times New Roman" w:hAnsi="Verdana" w:cs="Times New Roman"/>
                <w:sz w:val="18"/>
                <w:szCs w:val="18"/>
              </w:rPr>
              <w:t>.</w:t>
            </w:r>
          </w:p>
          <w:p w:rsidR="005D02A9" w:rsidRPr="005D02A9" w:rsidRDefault="005D02A9" w:rsidP="005D02A9">
            <w:pPr>
              <w:spacing w:after="150" w:line="240" w:lineRule="auto"/>
              <w:rPr>
                <w:rFonts w:ascii="Arial" w:eastAsia="Times New Roman" w:hAnsi="Arial" w:cs="Arial"/>
                <w:sz w:val="18"/>
                <w:szCs w:val="18"/>
              </w:rPr>
            </w:pPr>
            <w:hyperlink r:id="rId293" w:history="1">
              <w:r w:rsidRPr="005D02A9">
                <w:rPr>
                  <w:rFonts w:ascii="Arial" w:eastAsia="Times New Roman" w:hAnsi="Arial" w:cs="Arial"/>
                  <w:color w:val="269BC6"/>
                  <w:sz w:val="18"/>
                </w:rPr>
                <w:t>View Answer</w:t>
              </w:r>
            </w:hyperlink>
            <w:r w:rsidRPr="005D02A9">
              <w:rPr>
                <w:rFonts w:ascii="Arial" w:eastAsia="Times New Roman" w:hAnsi="Arial" w:cs="Arial"/>
                <w:sz w:val="18"/>
              </w:rPr>
              <w:t> </w:t>
            </w:r>
            <w:hyperlink r:id="rId294" w:history="1">
              <w:r w:rsidRPr="005D02A9">
                <w:rPr>
                  <w:rFonts w:ascii="Arial" w:eastAsia="Times New Roman" w:hAnsi="Arial" w:cs="Arial"/>
                  <w:color w:val="269BC6"/>
                  <w:sz w:val="18"/>
                </w:rPr>
                <w:t>Workspace</w:t>
              </w:r>
            </w:hyperlink>
            <w:r w:rsidRPr="005D02A9">
              <w:rPr>
                <w:rFonts w:ascii="Arial" w:eastAsia="Times New Roman" w:hAnsi="Arial" w:cs="Arial"/>
                <w:sz w:val="18"/>
              </w:rPr>
              <w:t> </w:t>
            </w:r>
            <w:hyperlink r:id="rId295" w:history="1">
              <w:r w:rsidRPr="005D02A9">
                <w:rPr>
                  <w:rFonts w:ascii="Arial" w:eastAsia="Times New Roman" w:hAnsi="Arial" w:cs="Arial"/>
                  <w:color w:val="269BC6"/>
                  <w:sz w:val="18"/>
                </w:rPr>
                <w:t>Report</w:t>
              </w:r>
            </w:hyperlink>
            <w:r w:rsidRPr="005D02A9">
              <w:rPr>
                <w:rFonts w:ascii="Arial" w:eastAsia="Times New Roman" w:hAnsi="Arial" w:cs="Arial"/>
                <w:sz w:val="18"/>
              </w:rPr>
              <w:t> </w:t>
            </w:r>
            <w:hyperlink r:id="rId296" w:history="1">
              <w:r w:rsidRPr="005D02A9">
                <w:rPr>
                  <w:rFonts w:ascii="Arial" w:eastAsia="Times New Roman" w:hAnsi="Arial" w:cs="Arial"/>
                  <w:color w:val="269BC6"/>
                  <w:sz w:val="18"/>
                </w:rPr>
                <w:t>Discuss in Forum</w:t>
              </w:r>
            </w:hyperlink>
          </w:p>
        </w:tc>
      </w:tr>
    </w:tbl>
    <w:p w:rsidR="005D02A9" w:rsidRPr="005D02A9" w:rsidRDefault="005D02A9" w:rsidP="005D02A9">
      <w:pPr>
        <w:spacing w:after="0" w:line="240" w:lineRule="auto"/>
        <w:rPr>
          <w:rFonts w:ascii="Times New Roman" w:eastAsia="Times New Roman" w:hAnsi="Times New Roman" w:cs="Times New Roman"/>
          <w:sz w:val="24"/>
          <w:szCs w:val="24"/>
        </w:rPr>
      </w:pPr>
      <w:r w:rsidRPr="005D02A9">
        <w:rPr>
          <w:rFonts w:ascii="Times New Roman" w:eastAsia="Times New Roman" w:hAnsi="Times New Roman" w:cs="Times New Roman"/>
          <w:sz w:val="24"/>
          <w:szCs w:val="24"/>
        </w:rPr>
        <w:lastRenderedPageBreak/>
        <w:pict>
          <v:rect id="_x0000_i1125"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5D02A9" w:rsidRPr="005D02A9" w:rsidTr="005D02A9">
        <w:trPr>
          <w:tblCellSpacing w:w="0" w:type="dxa"/>
        </w:trPr>
        <w:tc>
          <w:tcPr>
            <w:tcW w:w="375" w:type="dxa"/>
            <w:vMerge w:val="restart"/>
            <w:hideMark/>
          </w:tcPr>
          <w:p w:rsidR="005D02A9" w:rsidRPr="005D02A9" w:rsidRDefault="005D02A9" w:rsidP="005D02A9">
            <w:pPr>
              <w:spacing w:after="0" w:line="240" w:lineRule="auto"/>
              <w:rPr>
                <w:rFonts w:ascii="Verdana" w:eastAsia="Times New Roman" w:hAnsi="Verdana" w:cs="Times New Roman"/>
                <w:sz w:val="18"/>
                <w:szCs w:val="18"/>
              </w:rPr>
            </w:pPr>
            <w:r w:rsidRPr="005D02A9">
              <w:rPr>
                <w:rFonts w:ascii="Verdana" w:eastAsia="Times New Roman" w:hAnsi="Verdana" w:cs="Times New Roman"/>
                <w:sz w:val="18"/>
                <w:szCs w:val="18"/>
              </w:rPr>
              <w:t>5. </w:t>
            </w:r>
          </w:p>
        </w:tc>
        <w:tc>
          <w:tcPr>
            <w:tcW w:w="0" w:type="auto"/>
            <w:hideMark/>
          </w:tcPr>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sz w:val="18"/>
                <w:szCs w:val="18"/>
              </w:rPr>
              <w:t>Which of the following computer language is used for artificial intelligence?</w:t>
            </w:r>
          </w:p>
        </w:tc>
      </w:tr>
      <w:tr w:rsidR="005D02A9" w:rsidRPr="005D02A9" w:rsidTr="005D02A9">
        <w:trPr>
          <w:tblCellSpacing w:w="0" w:type="dxa"/>
        </w:trPr>
        <w:tc>
          <w:tcPr>
            <w:tcW w:w="0" w:type="auto"/>
            <w:vMerge/>
            <w:vAlign w:val="center"/>
            <w:hideMark/>
          </w:tcPr>
          <w:p w:rsidR="005D02A9" w:rsidRPr="005D02A9" w:rsidRDefault="005D02A9" w:rsidP="005D02A9">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97" w:history="1">
                    <w:r w:rsidRPr="005D02A9">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FORTRAN</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98" w:history="1">
                    <w:r w:rsidRPr="005D02A9">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PROLOG</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299" w:history="1">
                    <w:r w:rsidRPr="005D02A9">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C</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300" w:history="1">
                    <w:r w:rsidRPr="005D02A9">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COBOL</w:t>
                  </w:r>
                </w:p>
              </w:tc>
            </w:tr>
            <w:tr w:rsidR="005D02A9" w:rsidRPr="005D02A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hyperlink r:id="rId301" w:history="1">
                    <w:r w:rsidRPr="005D02A9">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D02A9" w:rsidRPr="005D02A9" w:rsidRDefault="005D02A9" w:rsidP="005D02A9">
                  <w:pPr>
                    <w:spacing w:before="75" w:after="75" w:line="255" w:lineRule="atLeast"/>
                    <w:ind w:left="75" w:right="75"/>
                    <w:rPr>
                      <w:rFonts w:ascii="Verdana" w:eastAsia="Times New Roman" w:hAnsi="Verdana" w:cs="Times New Roman"/>
                      <w:sz w:val="18"/>
                      <w:szCs w:val="18"/>
                    </w:rPr>
                  </w:pPr>
                  <w:r w:rsidRPr="005D02A9">
                    <w:rPr>
                      <w:rFonts w:ascii="Verdana" w:eastAsia="Times New Roman" w:hAnsi="Verdana" w:cs="Times New Roman"/>
                      <w:sz w:val="18"/>
                      <w:szCs w:val="18"/>
                    </w:rPr>
                    <w:t>None of the above</w:t>
                  </w:r>
                </w:p>
              </w:tc>
            </w:tr>
          </w:tbl>
          <w:p w:rsidR="005D02A9" w:rsidRPr="005D02A9" w:rsidRDefault="005D02A9" w:rsidP="005D02A9">
            <w:pPr>
              <w:shd w:val="clear" w:color="auto" w:fill="FCFCFC"/>
              <w:spacing w:after="0" w:line="240" w:lineRule="auto"/>
              <w:rPr>
                <w:rFonts w:ascii="Verdana" w:eastAsia="Times New Roman" w:hAnsi="Verdana" w:cs="Times New Roman"/>
                <w:b/>
                <w:bCs/>
                <w:color w:val="808080"/>
                <w:sz w:val="17"/>
                <w:szCs w:val="17"/>
              </w:rPr>
            </w:pPr>
            <w:hyperlink r:id="rId302" w:history="1">
              <w:r w:rsidRPr="005D02A9">
                <w:rPr>
                  <w:rFonts w:ascii="Verdana" w:eastAsia="Times New Roman" w:hAnsi="Verdana" w:cs="Times New Roman"/>
                  <w:b/>
                  <w:bCs/>
                  <w:color w:val="269BC6"/>
                  <w:sz w:val="17"/>
                </w:rPr>
                <w:t>Answer &amp; Explanation</w:t>
              </w:r>
            </w:hyperlink>
          </w:p>
          <w:p w:rsidR="005D02A9" w:rsidRPr="005D02A9" w:rsidRDefault="005D02A9" w:rsidP="005D02A9">
            <w:pPr>
              <w:spacing w:before="100" w:beforeAutospacing="1" w:after="100" w:afterAutospacing="1" w:line="255" w:lineRule="atLeast"/>
              <w:rPr>
                <w:rFonts w:ascii="Verdana" w:eastAsia="Times New Roman" w:hAnsi="Verdana" w:cs="Times New Roman"/>
                <w:sz w:val="18"/>
                <w:szCs w:val="18"/>
              </w:rPr>
            </w:pPr>
            <w:r w:rsidRPr="005D02A9">
              <w:rPr>
                <w:rFonts w:ascii="Verdana" w:eastAsia="Times New Roman" w:hAnsi="Verdana" w:cs="Times New Roman"/>
                <w:b/>
                <w:bCs/>
                <w:color w:val="5EAC1A"/>
                <w:sz w:val="18"/>
              </w:rPr>
              <w:t>Answer:</w:t>
            </w:r>
            <w:r w:rsidRPr="005D02A9">
              <w:rPr>
                <w:rFonts w:ascii="Verdana" w:eastAsia="Times New Roman" w:hAnsi="Verdana" w:cs="Times New Roman"/>
                <w:sz w:val="18"/>
              </w:rPr>
              <w:t> </w:t>
            </w:r>
            <w:r w:rsidRPr="005D02A9">
              <w:rPr>
                <w:rFonts w:ascii="Verdana" w:eastAsia="Times New Roman" w:hAnsi="Verdana" w:cs="Times New Roman"/>
                <w:sz w:val="18"/>
                <w:szCs w:val="18"/>
              </w:rPr>
              <w:t>Option</w:t>
            </w:r>
            <w:r w:rsidRPr="005D02A9">
              <w:rPr>
                <w:rFonts w:ascii="Verdana" w:eastAsia="Times New Roman" w:hAnsi="Verdana" w:cs="Times New Roman"/>
                <w:sz w:val="18"/>
              </w:rPr>
              <w:t> </w:t>
            </w:r>
            <w:r w:rsidRPr="005D02A9">
              <w:rPr>
                <w:rFonts w:ascii="Verdana" w:eastAsia="Times New Roman" w:hAnsi="Verdana" w:cs="Times New Roman"/>
                <w:b/>
                <w:bCs/>
                <w:sz w:val="18"/>
                <w:szCs w:val="18"/>
              </w:rPr>
              <w:t>B</w:t>
            </w:r>
          </w:p>
        </w:tc>
      </w:tr>
      <w:tr w:rsidR="008A29E6" w:rsidRPr="008A29E6" w:rsidTr="008A29E6">
        <w:trPr>
          <w:tblCellSpacing w:w="0" w:type="dxa"/>
        </w:trPr>
        <w:tc>
          <w:tcPr>
            <w:tcW w:w="375" w:type="dxa"/>
            <w:vMerge w:val="restart"/>
            <w:hideMark/>
          </w:tcPr>
          <w:p w:rsidR="008A29E6" w:rsidRPr="008A29E6" w:rsidRDefault="008A29E6" w:rsidP="008A29E6">
            <w:pPr>
              <w:spacing w:after="0" w:line="240" w:lineRule="auto"/>
              <w:rPr>
                <w:rFonts w:ascii="Verdana" w:eastAsia="Times New Roman" w:hAnsi="Verdana" w:cs="Times New Roman"/>
                <w:sz w:val="18"/>
                <w:szCs w:val="18"/>
              </w:rPr>
            </w:pPr>
            <w:r w:rsidRPr="008A29E6">
              <w:rPr>
                <w:rFonts w:ascii="Verdana" w:eastAsia="Times New Roman" w:hAnsi="Verdana" w:cs="Times New Roman"/>
                <w:sz w:val="18"/>
                <w:szCs w:val="18"/>
              </w:rPr>
              <w:t>6. </w:t>
            </w:r>
          </w:p>
        </w:tc>
        <w:tc>
          <w:tcPr>
            <w:tcW w:w="0" w:type="auto"/>
            <w:hideMark/>
          </w:tcPr>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The tracks on a disk which can be accessed without repositioning the R/W heads is</w:t>
            </w:r>
          </w:p>
        </w:tc>
      </w:tr>
      <w:tr w:rsidR="008A29E6" w:rsidRPr="008A29E6" w:rsidTr="008A29E6">
        <w:trPr>
          <w:tblCellSpacing w:w="0" w:type="dxa"/>
        </w:trPr>
        <w:tc>
          <w:tcPr>
            <w:tcW w:w="0" w:type="auto"/>
            <w:vMerge/>
            <w:vAlign w:val="center"/>
            <w:hideMark/>
          </w:tcPr>
          <w:p w:rsidR="008A29E6" w:rsidRPr="008A29E6" w:rsidRDefault="008A29E6" w:rsidP="008A29E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03" w:history="1">
                    <w:r w:rsidRPr="008A29E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Surface</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04" w:history="1">
                    <w:r w:rsidRPr="008A29E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Cylinder</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05" w:history="1">
                    <w:r w:rsidRPr="008A29E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Cluster</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06" w:history="1">
                    <w:r w:rsidRPr="008A29E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All of the above</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07" w:history="1">
                    <w:r w:rsidRPr="008A29E6">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None of the above</w:t>
                  </w:r>
                </w:p>
              </w:tc>
            </w:tr>
          </w:tbl>
          <w:p w:rsidR="008A29E6" w:rsidRPr="008A29E6" w:rsidRDefault="008A29E6" w:rsidP="008A29E6">
            <w:pPr>
              <w:shd w:val="clear" w:color="auto" w:fill="FCFCFC"/>
              <w:spacing w:after="0" w:line="240" w:lineRule="auto"/>
              <w:rPr>
                <w:rFonts w:ascii="Verdana" w:eastAsia="Times New Roman" w:hAnsi="Verdana" w:cs="Times New Roman"/>
                <w:b/>
                <w:bCs/>
                <w:color w:val="808080"/>
                <w:sz w:val="17"/>
                <w:szCs w:val="17"/>
              </w:rPr>
            </w:pPr>
            <w:hyperlink r:id="rId308" w:history="1">
              <w:r w:rsidRPr="008A29E6">
                <w:rPr>
                  <w:rFonts w:ascii="Verdana" w:eastAsia="Times New Roman" w:hAnsi="Verdana" w:cs="Times New Roman"/>
                  <w:b/>
                  <w:bCs/>
                  <w:color w:val="269BC6"/>
                  <w:sz w:val="17"/>
                </w:rPr>
                <w:t>Answer &amp; Explanation</w:t>
              </w:r>
            </w:hyperlink>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Answer:</w:t>
            </w:r>
            <w:r w:rsidRPr="008A29E6">
              <w:rPr>
                <w:rFonts w:ascii="Verdana" w:eastAsia="Times New Roman" w:hAnsi="Verdana" w:cs="Times New Roman"/>
                <w:sz w:val="18"/>
              </w:rPr>
              <w:t> </w:t>
            </w:r>
            <w:r w:rsidRPr="008A29E6">
              <w:rPr>
                <w:rFonts w:ascii="Verdana" w:eastAsia="Times New Roman" w:hAnsi="Verdana" w:cs="Times New Roman"/>
                <w:sz w:val="18"/>
                <w:szCs w:val="18"/>
              </w:rPr>
              <w:t>Option</w:t>
            </w:r>
            <w:r w:rsidRPr="008A29E6">
              <w:rPr>
                <w:rFonts w:ascii="Verdana" w:eastAsia="Times New Roman" w:hAnsi="Verdana" w:cs="Times New Roman"/>
                <w:sz w:val="18"/>
              </w:rPr>
              <w:t> </w:t>
            </w:r>
            <w:r w:rsidRPr="008A29E6">
              <w:rPr>
                <w:rFonts w:ascii="Verdana" w:eastAsia="Times New Roman" w:hAnsi="Verdana" w:cs="Times New Roman"/>
                <w:b/>
                <w:bCs/>
                <w:sz w:val="18"/>
                <w:szCs w:val="18"/>
              </w:rPr>
              <w:t>B</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Explanation:</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No answer description available for this question.</w:t>
            </w:r>
            <w:r w:rsidRPr="008A29E6">
              <w:rPr>
                <w:rFonts w:ascii="Verdana" w:eastAsia="Times New Roman" w:hAnsi="Verdana" w:cs="Times New Roman"/>
                <w:sz w:val="18"/>
              </w:rPr>
              <w:t> </w:t>
            </w:r>
            <w:hyperlink r:id="rId309" w:history="1">
              <w:r w:rsidRPr="008A29E6">
                <w:rPr>
                  <w:rFonts w:ascii="Verdana" w:eastAsia="Times New Roman" w:hAnsi="Verdana" w:cs="Times New Roman"/>
                  <w:b/>
                  <w:bCs/>
                  <w:color w:val="269BC6"/>
                  <w:sz w:val="18"/>
                </w:rPr>
                <w:t>Let us discuss</w:t>
              </w:r>
            </w:hyperlink>
            <w:r w:rsidRPr="008A29E6">
              <w:rPr>
                <w:rFonts w:ascii="Verdana" w:eastAsia="Times New Roman" w:hAnsi="Verdana" w:cs="Times New Roman"/>
                <w:sz w:val="18"/>
                <w:szCs w:val="18"/>
              </w:rPr>
              <w:t>.</w:t>
            </w:r>
          </w:p>
          <w:p w:rsidR="008A29E6" w:rsidRPr="008A29E6" w:rsidRDefault="008A29E6" w:rsidP="008A29E6">
            <w:pPr>
              <w:spacing w:after="150" w:line="240" w:lineRule="auto"/>
              <w:rPr>
                <w:rFonts w:ascii="Arial" w:eastAsia="Times New Roman" w:hAnsi="Arial" w:cs="Arial"/>
                <w:sz w:val="18"/>
                <w:szCs w:val="18"/>
              </w:rPr>
            </w:pPr>
            <w:hyperlink r:id="rId310" w:history="1">
              <w:r w:rsidRPr="008A29E6">
                <w:rPr>
                  <w:rFonts w:ascii="Arial" w:eastAsia="Times New Roman" w:hAnsi="Arial" w:cs="Arial"/>
                  <w:color w:val="269BC6"/>
                  <w:sz w:val="18"/>
                </w:rPr>
                <w:t>View Answer</w:t>
              </w:r>
            </w:hyperlink>
            <w:r w:rsidRPr="008A29E6">
              <w:rPr>
                <w:rFonts w:ascii="Arial" w:eastAsia="Times New Roman" w:hAnsi="Arial" w:cs="Arial"/>
                <w:sz w:val="18"/>
              </w:rPr>
              <w:t> </w:t>
            </w:r>
            <w:hyperlink r:id="rId311" w:history="1">
              <w:r w:rsidRPr="008A29E6">
                <w:rPr>
                  <w:rFonts w:ascii="Arial" w:eastAsia="Times New Roman" w:hAnsi="Arial" w:cs="Arial"/>
                  <w:color w:val="269BC6"/>
                  <w:sz w:val="18"/>
                </w:rPr>
                <w:t>Workspace</w:t>
              </w:r>
            </w:hyperlink>
            <w:r w:rsidRPr="008A29E6">
              <w:rPr>
                <w:rFonts w:ascii="Arial" w:eastAsia="Times New Roman" w:hAnsi="Arial" w:cs="Arial"/>
                <w:sz w:val="18"/>
              </w:rPr>
              <w:t> </w:t>
            </w:r>
            <w:hyperlink r:id="rId312" w:history="1">
              <w:r w:rsidRPr="008A29E6">
                <w:rPr>
                  <w:rFonts w:ascii="Arial" w:eastAsia="Times New Roman" w:hAnsi="Arial" w:cs="Arial"/>
                  <w:color w:val="269BC6"/>
                  <w:sz w:val="18"/>
                </w:rPr>
                <w:t>Report</w:t>
              </w:r>
            </w:hyperlink>
            <w:r w:rsidRPr="008A29E6">
              <w:rPr>
                <w:rFonts w:ascii="Arial" w:eastAsia="Times New Roman" w:hAnsi="Arial" w:cs="Arial"/>
                <w:sz w:val="18"/>
              </w:rPr>
              <w:t> </w:t>
            </w:r>
            <w:hyperlink r:id="rId313" w:history="1">
              <w:r w:rsidRPr="008A29E6">
                <w:rPr>
                  <w:rFonts w:ascii="Arial" w:eastAsia="Times New Roman" w:hAnsi="Arial" w:cs="Arial"/>
                  <w:color w:val="269BC6"/>
                  <w:sz w:val="18"/>
                </w:rPr>
                <w:t>Discuss in Forum</w:t>
              </w:r>
            </w:hyperlink>
          </w:p>
        </w:tc>
      </w:tr>
    </w:tbl>
    <w:p w:rsidR="008A29E6" w:rsidRPr="008A29E6" w:rsidRDefault="008A29E6" w:rsidP="008A29E6">
      <w:pPr>
        <w:spacing w:after="0" w:line="240" w:lineRule="auto"/>
        <w:rPr>
          <w:rFonts w:ascii="Times New Roman" w:eastAsia="Times New Roman" w:hAnsi="Times New Roman" w:cs="Times New Roman"/>
          <w:sz w:val="24"/>
          <w:szCs w:val="24"/>
        </w:rPr>
      </w:pPr>
      <w:r w:rsidRPr="008A29E6">
        <w:rPr>
          <w:rFonts w:ascii="Times New Roman" w:eastAsia="Times New Roman" w:hAnsi="Times New Roman" w:cs="Times New Roman"/>
          <w:sz w:val="24"/>
          <w:szCs w:val="24"/>
        </w:rPr>
        <w:lastRenderedPageBreak/>
        <w:pict>
          <v:rect id="_x0000_i1130"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8A29E6" w:rsidRPr="008A29E6" w:rsidTr="008A29E6">
        <w:trPr>
          <w:tblCellSpacing w:w="0" w:type="dxa"/>
        </w:trPr>
        <w:tc>
          <w:tcPr>
            <w:tcW w:w="375" w:type="dxa"/>
            <w:vMerge w:val="restart"/>
            <w:hideMark/>
          </w:tcPr>
          <w:p w:rsidR="008A29E6" w:rsidRPr="008A29E6" w:rsidRDefault="008A29E6" w:rsidP="008A29E6">
            <w:pPr>
              <w:spacing w:after="0" w:line="240" w:lineRule="auto"/>
              <w:rPr>
                <w:rFonts w:ascii="Verdana" w:eastAsia="Times New Roman" w:hAnsi="Verdana" w:cs="Times New Roman"/>
                <w:sz w:val="18"/>
                <w:szCs w:val="18"/>
              </w:rPr>
            </w:pPr>
            <w:r w:rsidRPr="008A29E6">
              <w:rPr>
                <w:rFonts w:ascii="Verdana" w:eastAsia="Times New Roman" w:hAnsi="Verdana" w:cs="Times New Roman"/>
                <w:sz w:val="18"/>
                <w:szCs w:val="18"/>
              </w:rPr>
              <w:t>7. </w:t>
            </w:r>
          </w:p>
        </w:tc>
        <w:tc>
          <w:tcPr>
            <w:tcW w:w="0" w:type="auto"/>
            <w:hideMark/>
          </w:tcPr>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Which of the following is the 1's complement of 10?</w:t>
            </w:r>
          </w:p>
        </w:tc>
      </w:tr>
      <w:tr w:rsidR="008A29E6" w:rsidRPr="008A29E6" w:rsidTr="008A29E6">
        <w:trPr>
          <w:tblCellSpacing w:w="0" w:type="dxa"/>
        </w:trPr>
        <w:tc>
          <w:tcPr>
            <w:tcW w:w="0" w:type="auto"/>
            <w:vMerge/>
            <w:vAlign w:val="center"/>
            <w:hideMark/>
          </w:tcPr>
          <w:p w:rsidR="008A29E6" w:rsidRPr="008A29E6" w:rsidRDefault="008A29E6" w:rsidP="008A29E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14" w:history="1">
                    <w:r w:rsidRPr="008A29E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01</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15" w:history="1">
                    <w:r w:rsidRPr="008A29E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110</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16" w:history="1">
                    <w:r w:rsidRPr="008A29E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11</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17" w:history="1">
                    <w:r w:rsidRPr="008A29E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10</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18" w:history="1">
                    <w:r w:rsidRPr="008A29E6">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None of the above</w:t>
                  </w:r>
                </w:p>
              </w:tc>
            </w:tr>
          </w:tbl>
          <w:p w:rsidR="008A29E6" w:rsidRPr="008A29E6" w:rsidRDefault="008A29E6" w:rsidP="008A29E6">
            <w:pPr>
              <w:shd w:val="clear" w:color="auto" w:fill="FCFCFC"/>
              <w:spacing w:after="0" w:line="240" w:lineRule="auto"/>
              <w:rPr>
                <w:rFonts w:ascii="Verdana" w:eastAsia="Times New Roman" w:hAnsi="Verdana" w:cs="Times New Roman"/>
                <w:b/>
                <w:bCs/>
                <w:color w:val="808080"/>
                <w:sz w:val="17"/>
                <w:szCs w:val="17"/>
              </w:rPr>
            </w:pPr>
            <w:hyperlink r:id="rId319" w:history="1">
              <w:r w:rsidRPr="008A29E6">
                <w:rPr>
                  <w:rFonts w:ascii="Verdana" w:eastAsia="Times New Roman" w:hAnsi="Verdana" w:cs="Times New Roman"/>
                  <w:b/>
                  <w:bCs/>
                  <w:color w:val="269BC6"/>
                  <w:sz w:val="17"/>
                </w:rPr>
                <w:t>Answer &amp; Explanation</w:t>
              </w:r>
            </w:hyperlink>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Answer:</w:t>
            </w:r>
            <w:r w:rsidRPr="008A29E6">
              <w:rPr>
                <w:rFonts w:ascii="Verdana" w:eastAsia="Times New Roman" w:hAnsi="Verdana" w:cs="Times New Roman"/>
                <w:sz w:val="18"/>
              </w:rPr>
              <w:t> </w:t>
            </w:r>
            <w:r w:rsidRPr="008A29E6">
              <w:rPr>
                <w:rFonts w:ascii="Verdana" w:eastAsia="Times New Roman" w:hAnsi="Verdana" w:cs="Times New Roman"/>
                <w:sz w:val="18"/>
                <w:szCs w:val="18"/>
              </w:rPr>
              <w:t>Option</w:t>
            </w:r>
            <w:r w:rsidRPr="008A29E6">
              <w:rPr>
                <w:rFonts w:ascii="Verdana" w:eastAsia="Times New Roman" w:hAnsi="Verdana" w:cs="Times New Roman"/>
                <w:sz w:val="18"/>
              </w:rPr>
              <w:t> </w:t>
            </w:r>
            <w:r w:rsidRPr="008A29E6">
              <w:rPr>
                <w:rFonts w:ascii="Verdana" w:eastAsia="Times New Roman" w:hAnsi="Verdana" w:cs="Times New Roman"/>
                <w:b/>
                <w:bCs/>
                <w:sz w:val="18"/>
                <w:szCs w:val="18"/>
              </w:rPr>
              <w:t>A</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Explanation:</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No answer description available for this question.</w:t>
            </w:r>
            <w:r w:rsidRPr="008A29E6">
              <w:rPr>
                <w:rFonts w:ascii="Verdana" w:eastAsia="Times New Roman" w:hAnsi="Verdana" w:cs="Times New Roman"/>
                <w:sz w:val="18"/>
              </w:rPr>
              <w:t> </w:t>
            </w:r>
            <w:hyperlink r:id="rId320" w:history="1">
              <w:r w:rsidRPr="008A29E6">
                <w:rPr>
                  <w:rFonts w:ascii="Verdana" w:eastAsia="Times New Roman" w:hAnsi="Verdana" w:cs="Times New Roman"/>
                  <w:b/>
                  <w:bCs/>
                  <w:color w:val="269BC6"/>
                  <w:sz w:val="18"/>
                </w:rPr>
                <w:t>Let us discuss</w:t>
              </w:r>
            </w:hyperlink>
            <w:r w:rsidRPr="008A29E6">
              <w:rPr>
                <w:rFonts w:ascii="Verdana" w:eastAsia="Times New Roman" w:hAnsi="Verdana" w:cs="Times New Roman"/>
                <w:sz w:val="18"/>
                <w:szCs w:val="18"/>
              </w:rPr>
              <w:t>.</w:t>
            </w:r>
          </w:p>
          <w:p w:rsidR="008A29E6" w:rsidRPr="008A29E6" w:rsidRDefault="008A29E6" w:rsidP="008A29E6">
            <w:pPr>
              <w:spacing w:after="150" w:line="240" w:lineRule="auto"/>
              <w:rPr>
                <w:rFonts w:ascii="Arial" w:eastAsia="Times New Roman" w:hAnsi="Arial" w:cs="Arial"/>
                <w:sz w:val="18"/>
                <w:szCs w:val="18"/>
              </w:rPr>
            </w:pPr>
            <w:hyperlink r:id="rId321" w:history="1">
              <w:r w:rsidRPr="008A29E6">
                <w:rPr>
                  <w:rFonts w:ascii="Arial" w:eastAsia="Times New Roman" w:hAnsi="Arial" w:cs="Arial"/>
                  <w:color w:val="269BC6"/>
                  <w:sz w:val="18"/>
                </w:rPr>
                <w:t>View Answer</w:t>
              </w:r>
            </w:hyperlink>
            <w:r w:rsidRPr="008A29E6">
              <w:rPr>
                <w:rFonts w:ascii="Arial" w:eastAsia="Times New Roman" w:hAnsi="Arial" w:cs="Arial"/>
                <w:sz w:val="18"/>
              </w:rPr>
              <w:t> </w:t>
            </w:r>
            <w:hyperlink r:id="rId322" w:history="1">
              <w:r w:rsidRPr="008A29E6">
                <w:rPr>
                  <w:rFonts w:ascii="Arial" w:eastAsia="Times New Roman" w:hAnsi="Arial" w:cs="Arial"/>
                  <w:color w:val="269BC6"/>
                  <w:sz w:val="18"/>
                </w:rPr>
                <w:t>Workspace</w:t>
              </w:r>
            </w:hyperlink>
            <w:r w:rsidRPr="008A29E6">
              <w:rPr>
                <w:rFonts w:ascii="Arial" w:eastAsia="Times New Roman" w:hAnsi="Arial" w:cs="Arial"/>
                <w:sz w:val="18"/>
              </w:rPr>
              <w:t> </w:t>
            </w:r>
            <w:hyperlink r:id="rId323" w:history="1">
              <w:r w:rsidRPr="008A29E6">
                <w:rPr>
                  <w:rFonts w:ascii="Arial" w:eastAsia="Times New Roman" w:hAnsi="Arial" w:cs="Arial"/>
                  <w:color w:val="269BC6"/>
                  <w:sz w:val="18"/>
                </w:rPr>
                <w:t>Report</w:t>
              </w:r>
            </w:hyperlink>
            <w:r w:rsidRPr="008A29E6">
              <w:rPr>
                <w:rFonts w:ascii="Arial" w:eastAsia="Times New Roman" w:hAnsi="Arial" w:cs="Arial"/>
                <w:sz w:val="18"/>
              </w:rPr>
              <w:t> </w:t>
            </w:r>
            <w:hyperlink r:id="rId324" w:history="1">
              <w:r w:rsidRPr="008A29E6">
                <w:rPr>
                  <w:rFonts w:ascii="Arial" w:eastAsia="Times New Roman" w:hAnsi="Arial" w:cs="Arial"/>
                  <w:color w:val="269BC6"/>
                  <w:sz w:val="18"/>
                </w:rPr>
                <w:t>Discuss in Forum</w:t>
              </w:r>
            </w:hyperlink>
          </w:p>
        </w:tc>
      </w:tr>
    </w:tbl>
    <w:p w:rsidR="008A29E6" w:rsidRPr="008A29E6" w:rsidRDefault="008A29E6" w:rsidP="008A29E6">
      <w:pPr>
        <w:spacing w:after="0" w:line="240" w:lineRule="auto"/>
        <w:rPr>
          <w:rFonts w:ascii="Times New Roman" w:eastAsia="Times New Roman" w:hAnsi="Times New Roman" w:cs="Times New Roman"/>
          <w:sz w:val="24"/>
          <w:szCs w:val="24"/>
        </w:rPr>
      </w:pPr>
      <w:r w:rsidRPr="008A29E6">
        <w:rPr>
          <w:rFonts w:ascii="Times New Roman" w:eastAsia="Times New Roman" w:hAnsi="Times New Roman" w:cs="Times New Roman"/>
          <w:sz w:val="24"/>
          <w:szCs w:val="24"/>
        </w:rPr>
        <w:pict>
          <v:rect id="_x0000_i1131"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8A29E6" w:rsidRPr="008A29E6" w:rsidTr="008A29E6">
        <w:trPr>
          <w:tblCellSpacing w:w="0" w:type="dxa"/>
        </w:trPr>
        <w:tc>
          <w:tcPr>
            <w:tcW w:w="375" w:type="dxa"/>
            <w:vMerge w:val="restart"/>
            <w:hideMark/>
          </w:tcPr>
          <w:p w:rsidR="008A29E6" w:rsidRPr="008A29E6" w:rsidRDefault="008A29E6" w:rsidP="008A29E6">
            <w:pPr>
              <w:spacing w:after="0" w:line="240" w:lineRule="auto"/>
              <w:rPr>
                <w:rFonts w:ascii="Verdana" w:eastAsia="Times New Roman" w:hAnsi="Verdana" w:cs="Times New Roman"/>
                <w:sz w:val="18"/>
                <w:szCs w:val="18"/>
              </w:rPr>
            </w:pPr>
            <w:r w:rsidRPr="008A29E6">
              <w:rPr>
                <w:rFonts w:ascii="Verdana" w:eastAsia="Times New Roman" w:hAnsi="Verdana" w:cs="Times New Roman"/>
                <w:sz w:val="18"/>
                <w:szCs w:val="18"/>
              </w:rPr>
              <w:t>8. </w:t>
            </w:r>
          </w:p>
        </w:tc>
        <w:tc>
          <w:tcPr>
            <w:tcW w:w="0" w:type="auto"/>
            <w:hideMark/>
          </w:tcPr>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A section of code to which control is transferred when a processor is interrupted is known as</w:t>
            </w:r>
          </w:p>
        </w:tc>
      </w:tr>
      <w:tr w:rsidR="008A29E6" w:rsidRPr="008A29E6" w:rsidTr="008A29E6">
        <w:trPr>
          <w:tblCellSpacing w:w="0" w:type="dxa"/>
        </w:trPr>
        <w:tc>
          <w:tcPr>
            <w:tcW w:w="0" w:type="auto"/>
            <w:vMerge/>
            <w:vAlign w:val="center"/>
            <w:hideMark/>
          </w:tcPr>
          <w:p w:rsidR="008A29E6" w:rsidRPr="008A29E6" w:rsidRDefault="008A29E6" w:rsidP="008A29E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25" w:history="1">
                    <w:r w:rsidRPr="008A29E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M</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26" w:history="1">
                    <w:r w:rsidRPr="008A29E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SVC</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27" w:history="1">
                    <w:r w:rsidRPr="008A29E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IP</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28" w:history="1">
                    <w:r w:rsidRPr="008A29E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MDR</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29" w:history="1">
                    <w:r w:rsidRPr="008A29E6">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None of the above</w:t>
                  </w:r>
                </w:p>
              </w:tc>
            </w:tr>
          </w:tbl>
          <w:p w:rsidR="008A29E6" w:rsidRPr="008A29E6" w:rsidRDefault="008A29E6" w:rsidP="008A29E6">
            <w:pPr>
              <w:shd w:val="clear" w:color="auto" w:fill="FCFCFC"/>
              <w:spacing w:after="0" w:line="240" w:lineRule="auto"/>
              <w:rPr>
                <w:rFonts w:ascii="Verdana" w:eastAsia="Times New Roman" w:hAnsi="Verdana" w:cs="Times New Roman"/>
                <w:b/>
                <w:bCs/>
                <w:color w:val="808080"/>
                <w:sz w:val="17"/>
                <w:szCs w:val="17"/>
              </w:rPr>
            </w:pPr>
            <w:hyperlink r:id="rId330" w:history="1">
              <w:r w:rsidRPr="008A29E6">
                <w:rPr>
                  <w:rFonts w:ascii="Verdana" w:eastAsia="Times New Roman" w:hAnsi="Verdana" w:cs="Times New Roman"/>
                  <w:b/>
                  <w:bCs/>
                  <w:color w:val="269BC6"/>
                  <w:sz w:val="17"/>
                </w:rPr>
                <w:t>Answer &amp; Explanation</w:t>
              </w:r>
            </w:hyperlink>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Answer:</w:t>
            </w:r>
            <w:r w:rsidRPr="008A29E6">
              <w:rPr>
                <w:rFonts w:ascii="Verdana" w:eastAsia="Times New Roman" w:hAnsi="Verdana" w:cs="Times New Roman"/>
                <w:sz w:val="18"/>
              </w:rPr>
              <w:t> </w:t>
            </w:r>
            <w:r w:rsidRPr="008A29E6">
              <w:rPr>
                <w:rFonts w:ascii="Verdana" w:eastAsia="Times New Roman" w:hAnsi="Verdana" w:cs="Times New Roman"/>
                <w:sz w:val="18"/>
                <w:szCs w:val="18"/>
              </w:rPr>
              <w:t>Option</w:t>
            </w:r>
            <w:r w:rsidRPr="008A29E6">
              <w:rPr>
                <w:rFonts w:ascii="Verdana" w:eastAsia="Times New Roman" w:hAnsi="Verdana" w:cs="Times New Roman"/>
                <w:sz w:val="18"/>
              </w:rPr>
              <w:t> </w:t>
            </w:r>
            <w:r w:rsidRPr="008A29E6">
              <w:rPr>
                <w:rFonts w:ascii="Verdana" w:eastAsia="Times New Roman" w:hAnsi="Verdana" w:cs="Times New Roman"/>
                <w:b/>
                <w:bCs/>
                <w:sz w:val="18"/>
                <w:szCs w:val="18"/>
              </w:rPr>
              <w:t>A</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Explanation:</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No answer description available for this question.</w:t>
            </w:r>
            <w:r w:rsidRPr="008A29E6">
              <w:rPr>
                <w:rFonts w:ascii="Verdana" w:eastAsia="Times New Roman" w:hAnsi="Verdana" w:cs="Times New Roman"/>
                <w:sz w:val="18"/>
              </w:rPr>
              <w:t> </w:t>
            </w:r>
            <w:hyperlink r:id="rId331" w:history="1">
              <w:r w:rsidRPr="008A29E6">
                <w:rPr>
                  <w:rFonts w:ascii="Verdana" w:eastAsia="Times New Roman" w:hAnsi="Verdana" w:cs="Times New Roman"/>
                  <w:b/>
                  <w:bCs/>
                  <w:color w:val="269BC6"/>
                  <w:sz w:val="18"/>
                </w:rPr>
                <w:t>Let us discuss</w:t>
              </w:r>
            </w:hyperlink>
            <w:r w:rsidRPr="008A29E6">
              <w:rPr>
                <w:rFonts w:ascii="Verdana" w:eastAsia="Times New Roman" w:hAnsi="Verdana" w:cs="Times New Roman"/>
                <w:sz w:val="18"/>
                <w:szCs w:val="18"/>
              </w:rPr>
              <w:t>.</w:t>
            </w:r>
          </w:p>
          <w:p w:rsidR="008A29E6" w:rsidRPr="008A29E6" w:rsidRDefault="008A29E6" w:rsidP="008A29E6">
            <w:pPr>
              <w:spacing w:after="150" w:line="240" w:lineRule="auto"/>
              <w:rPr>
                <w:rFonts w:ascii="Arial" w:eastAsia="Times New Roman" w:hAnsi="Arial" w:cs="Arial"/>
                <w:sz w:val="18"/>
                <w:szCs w:val="18"/>
              </w:rPr>
            </w:pPr>
            <w:hyperlink r:id="rId332" w:history="1">
              <w:r w:rsidRPr="008A29E6">
                <w:rPr>
                  <w:rFonts w:ascii="Arial" w:eastAsia="Times New Roman" w:hAnsi="Arial" w:cs="Arial"/>
                  <w:color w:val="269BC6"/>
                  <w:sz w:val="18"/>
                </w:rPr>
                <w:t>View Answer</w:t>
              </w:r>
            </w:hyperlink>
            <w:r w:rsidRPr="008A29E6">
              <w:rPr>
                <w:rFonts w:ascii="Arial" w:eastAsia="Times New Roman" w:hAnsi="Arial" w:cs="Arial"/>
                <w:sz w:val="18"/>
              </w:rPr>
              <w:t> </w:t>
            </w:r>
            <w:hyperlink r:id="rId333" w:history="1">
              <w:r w:rsidRPr="008A29E6">
                <w:rPr>
                  <w:rFonts w:ascii="Arial" w:eastAsia="Times New Roman" w:hAnsi="Arial" w:cs="Arial"/>
                  <w:color w:val="269BC6"/>
                  <w:sz w:val="18"/>
                </w:rPr>
                <w:t>Workspace</w:t>
              </w:r>
            </w:hyperlink>
            <w:r w:rsidRPr="008A29E6">
              <w:rPr>
                <w:rFonts w:ascii="Arial" w:eastAsia="Times New Roman" w:hAnsi="Arial" w:cs="Arial"/>
                <w:sz w:val="18"/>
              </w:rPr>
              <w:t> </w:t>
            </w:r>
            <w:hyperlink r:id="rId334" w:history="1">
              <w:r w:rsidRPr="008A29E6">
                <w:rPr>
                  <w:rFonts w:ascii="Arial" w:eastAsia="Times New Roman" w:hAnsi="Arial" w:cs="Arial"/>
                  <w:color w:val="269BC6"/>
                  <w:sz w:val="18"/>
                </w:rPr>
                <w:t>Report</w:t>
              </w:r>
            </w:hyperlink>
            <w:r w:rsidRPr="008A29E6">
              <w:rPr>
                <w:rFonts w:ascii="Arial" w:eastAsia="Times New Roman" w:hAnsi="Arial" w:cs="Arial"/>
                <w:sz w:val="18"/>
              </w:rPr>
              <w:t> </w:t>
            </w:r>
            <w:hyperlink r:id="rId335" w:history="1">
              <w:r w:rsidRPr="008A29E6">
                <w:rPr>
                  <w:rFonts w:ascii="Arial" w:eastAsia="Times New Roman" w:hAnsi="Arial" w:cs="Arial"/>
                  <w:color w:val="269BC6"/>
                  <w:sz w:val="18"/>
                </w:rPr>
                <w:t>Discuss in Forum</w:t>
              </w:r>
            </w:hyperlink>
          </w:p>
        </w:tc>
      </w:tr>
    </w:tbl>
    <w:p w:rsidR="008A29E6" w:rsidRPr="008A29E6" w:rsidRDefault="008A29E6" w:rsidP="008A29E6">
      <w:pPr>
        <w:spacing w:after="0" w:line="240" w:lineRule="auto"/>
        <w:rPr>
          <w:rFonts w:ascii="Times New Roman" w:eastAsia="Times New Roman" w:hAnsi="Times New Roman" w:cs="Times New Roman"/>
          <w:sz w:val="24"/>
          <w:szCs w:val="24"/>
        </w:rPr>
      </w:pPr>
      <w:r w:rsidRPr="008A29E6">
        <w:rPr>
          <w:rFonts w:ascii="Times New Roman" w:eastAsia="Times New Roman" w:hAnsi="Times New Roman" w:cs="Times New Roman"/>
          <w:sz w:val="24"/>
          <w:szCs w:val="24"/>
        </w:rPr>
        <w:pict>
          <v:rect id="_x0000_i1132"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8A29E6" w:rsidRPr="008A29E6" w:rsidTr="008A29E6">
        <w:trPr>
          <w:tblCellSpacing w:w="0" w:type="dxa"/>
        </w:trPr>
        <w:tc>
          <w:tcPr>
            <w:tcW w:w="375" w:type="dxa"/>
            <w:vMerge w:val="restart"/>
            <w:hideMark/>
          </w:tcPr>
          <w:p w:rsidR="008A29E6" w:rsidRPr="008A29E6" w:rsidRDefault="008A29E6" w:rsidP="008A29E6">
            <w:pPr>
              <w:spacing w:after="0" w:line="240" w:lineRule="auto"/>
              <w:rPr>
                <w:rFonts w:ascii="Verdana" w:eastAsia="Times New Roman" w:hAnsi="Verdana" w:cs="Times New Roman"/>
                <w:sz w:val="18"/>
                <w:szCs w:val="18"/>
              </w:rPr>
            </w:pPr>
            <w:r w:rsidRPr="008A29E6">
              <w:rPr>
                <w:rFonts w:ascii="Verdana" w:eastAsia="Times New Roman" w:hAnsi="Verdana" w:cs="Times New Roman"/>
                <w:sz w:val="18"/>
                <w:szCs w:val="18"/>
              </w:rPr>
              <w:lastRenderedPageBreak/>
              <w:t>9. </w:t>
            </w:r>
          </w:p>
        </w:tc>
        <w:tc>
          <w:tcPr>
            <w:tcW w:w="0" w:type="auto"/>
            <w:hideMark/>
          </w:tcPr>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 xml:space="preserve">Which part interprets program instructions and initiate control </w:t>
            </w:r>
            <w:proofErr w:type="gramStart"/>
            <w:r w:rsidRPr="008A29E6">
              <w:rPr>
                <w:rFonts w:ascii="Verdana" w:eastAsia="Times New Roman" w:hAnsi="Verdana" w:cs="Times New Roman"/>
                <w:sz w:val="18"/>
                <w:szCs w:val="18"/>
              </w:rPr>
              <w:t>operations.</w:t>
            </w:r>
            <w:proofErr w:type="gramEnd"/>
          </w:p>
        </w:tc>
      </w:tr>
      <w:tr w:rsidR="008A29E6" w:rsidRPr="008A29E6" w:rsidTr="008A29E6">
        <w:trPr>
          <w:tblCellSpacing w:w="0" w:type="dxa"/>
        </w:trPr>
        <w:tc>
          <w:tcPr>
            <w:tcW w:w="0" w:type="auto"/>
            <w:vMerge/>
            <w:vAlign w:val="center"/>
            <w:hideMark/>
          </w:tcPr>
          <w:p w:rsidR="008A29E6" w:rsidRPr="008A29E6" w:rsidRDefault="008A29E6" w:rsidP="008A29E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36" w:history="1">
                    <w:r w:rsidRPr="008A29E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Input</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37" w:history="1">
                    <w:r w:rsidRPr="008A29E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Storage unit</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38" w:history="1">
                    <w:r w:rsidRPr="008A29E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Logic unit</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39" w:history="1">
                    <w:r w:rsidRPr="008A29E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Control unit</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40" w:history="1">
                    <w:r w:rsidRPr="008A29E6">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None of the above</w:t>
                  </w:r>
                </w:p>
              </w:tc>
            </w:tr>
          </w:tbl>
          <w:p w:rsidR="008A29E6" w:rsidRPr="008A29E6" w:rsidRDefault="008A29E6" w:rsidP="008A29E6">
            <w:pPr>
              <w:shd w:val="clear" w:color="auto" w:fill="FCFCFC"/>
              <w:spacing w:after="0" w:line="240" w:lineRule="auto"/>
              <w:rPr>
                <w:rFonts w:ascii="Verdana" w:eastAsia="Times New Roman" w:hAnsi="Verdana" w:cs="Times New Roman"/>
                <w:b/>
                <w:bCs/>
                <w:color w:val="808080"/>
                <w:sz w:val="17"/>
                <w:szCs w:val="17"/>
              </w:rPr>
            </w:pPr>
            <w:hyperlink r:id="rId341" w:history="1">
              <w:r w:rsidRPr="008A29E6">
                <w:rPr>
                  <w:rFonts w:ascii="Verdana" w:eastAsia="Times New Roman" w:hAnsi="Verdana" w:cs="Times New Roman"/>
                  <w:b/>
                  <w:bCs/>
                  <w:color w:val="269BC6"/>
                  <w:sz w:val="17"/>
                </w:rPr>
                <w:t>Answer &amp; Explanation</w:t>
              </w:r>
            </w:hyperlink>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Answer:</w:t>
            </w:r>
            <w:r w:rsidRPr="008A29E6">
              <w:rPr>
                <w:rFonts w:ascii="Verdana" w:eastAsia="Times New Roman" w:hAnsi="Verdana" w:cs="Times New Roman"/>
                <w:sz w:val="18"/>
              </w:rPr>
              <w:t> </w:t>
            </w:r>
            <w:r w:rsidRPr="008A29E6">
              <w:rPr>
                <w:rFonts w:ascii="Verdana" w:eastAsia="Times New Roman" w:hAnsi="Verdana" w:cs="Times New Roman"/>
                <w:sz w:val="18"/>
                <w:szCs w:val="18"/>
              </w:rPr>
              <w:t>Option</w:t>
            </w:r>
            <w:r w:rsidRPr="008A29E6">
              <w:rPr>
                <w:rFonts w:ascii="Verdana" w:eastAsia="Times New Roman" w:hAnsi="Verdana" w:cs="Times New Roman"/>
                <w:sz w:val="18"/>
              </w:rPr>
              <w:t> </w:t>
            </w:r>
            <w:r w:rsidRPr="008A29E6">
              <w:rPr>
                <w:rFonts w:ascii="Verdana" w:eastAsia="Times New Roman" w:hAnsi="Verdana" w:cs="Times New Roman"/>
                <w:b/>
                <w:bCs/>
                <w:sz w:val="18"/>
                <w:szCs w:val="18"/>
              </w:rPr>
              <w:t>D</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Explanation:</w:t>
            </w:r>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No answer description available for this question.</w:t>
            </w:r>
            <w:r w:rsidRPr="008A29E6">
              <w:rPr>
                <w:rFonts w:ascii="Verdana" w:eastAsia="Times New Roman" w:hAnsi="Verdana" w:cs="Times New Roman"/>
                <w:sz w:val="18"/>
              </w:rPr>
              <w:t> </w:t>
            </w:r>
            <w:hyperlink r:id="rId342" w:history="1">
              <w:r w:rsidRPr="008A29E6">
                <w:rPr>
                  <w:rFonts w:ascii="Verdana" w:eastAsia="Times New Roman" w:hAnsi="Verdana" w:cs="Times New Roman"/>
                  <w:b/>
                  <w:bCs/>
                  <w:color w:val="269BC6"/>
                  <w:sz w:val="18"/>
                </w:rPr>
                <w:t>Let us discuss</w:t>
              </w:r>
            </w:hyperlink>
            <w:r w:rsidRPr="008A29E6">
              <w:rPr>
                <w:rFonts w:ascii="Verdana" w:eastAsia="Times New Roman" w:hAnsi="Verdana" w:cs="Times New Roman"/>
                <w:sz w:val="18"/>
                <w:szCs w:val="18"/>
              </w:rPr>
              <w:t>.</w:t>
            </w:r>
          </w:p>
          <w:p w:rsidR="008A29E6" w:rsidRPr="008A29E6" w:rsidRDefault="008A29E6" w:rsidP="008A29E6">
            <w:pPr>
              <w:spacing w:after="150" w:line="240" w:lineRule="auto"/>
              <w:rPr>
                <w:rFonts w:ascii="Arial" w:eastAsia="Times New Roman" w:hAnsi="Arial" w:cs="Arial"/>
                <w:sz w:val="18"/>
                <w:szCs w:val="18"/>
              </w:rPr>
            </w:pPr>
            <w:hyperlink r:id="rId343" w:history="1">
              <w:r w:rsidRPr="008A29E6">
                <w:rPr>
                  <w:rFonts w:ascii="Arial" w:eastAsia="Times New Roman" w:hAnsi="Arial" w:cs="Arial"/>
                  <w:color w:val="269BC6"/>
                  <w:sz w:val="18"/>
                </w:rPr>
                <w:t>View Answer</w:t>
              </w:r>
            </w:hyperlink>
            <w:r w:rsidRPr="008A29E6">
              <w:rPr>
                <w:rFonts w:ascii="Arial" w:eastAsia="Times New Roman" w:hAnsi="Arial" w:cs="Arial"/>
                <w:sz w:val="18"/>
              </w:rPr>
              <w:t> </w:t>
            </w:r>
            <w:hyperlink r:id="rId344" w:history="1">
              <w:r w:rsidRPr="008A29E6">
                <w:rPr>
                  <w:rFonts w:ascii="Arial" w:eastAsia="Times New Roman" w:hAnsi="Arial" w:cs="Arial"/>
                  <w:color w:val="269BC6"/>
                  <w:sz w:val="18"/>
                </w:rPr>
                <w:t>Workspace</w:t>
              </w:r>
            </w:hyperlink>
            <w:r w:rsidRPr="008A29E6">
              <w:rPr>
                <w:rFonts w:ascii="Arial" w:eastAsia="Times New Roman" w:hAnsi="Arial" w:cs="Arial"/>
                <w:sz w:val="18"/>
              </w:rPr>
              <w:t> </w:t>
            </w:r>
            <w:hyperlink r:id="rId345" w:history="1">
              <w:r w:rsidRPr="008A29E6">
                <w:rPr>
                  <w:rFonts w:ascii="Arial" w:eastAsia="Times New Roman" w:hAnsi="Arial" w:cs="Arial"/>
                  <w:color w:val="269BC6"/>
                  <w:sz w:val="18"/>
                </w:rPr>
                <w:t>Report</w:t>
              </w:r>
            </w:hyperlink>
            <w:r w:rsidRPr="008A29E6">
              <w:rPr>
                <w:rFonts w:ascii="Arial" w:eastAsia="Times New Roman" w:hAnsi="Arial" w:cs="Arial"/>
                <w:sz w:val="18"/>
              </w:rPr>
              <w:t> </w:t>
            </w:r>
            <w:hyperlink r:id="rId346" w:history="1">
              <w:r w:rsidRPr="008A29E6">
                <w:rPr>
                  <w:rFonts w:ascii="Arial" w:eastAsia="Times New Roman" w:hAnsi="Arial" w:cs="Arial"/>
                  <w:color w:val="269BC6"/>
                  <w:sz w:val="18"/>
                </w:rPr>
                <w:t>Discuss in Forum</w:t>
              </w:r>
            </w:hyperlink>
          </w:p>
        </w:tc>
      </w:tr>
    </w:tbl>
    <w:p w:rsidR="008A29E6" w:rsidRPr="008A29E6" w:rsidRDefault="008A29E6" w:rsidP="008A29E6">
      <w:pPr>
        <w:spacing w:after="0" w:line="240" w:lineRule="auto"/>
        <w:rPr>
          <w:rFonts w:ascii="Times New Roman" w:eastAsia="Times New Roman" w:hAnsi="Times New Roman" w:cs="Times New Roman"/>
          <w:sz w:val="24"/>
          <w:szCs w:val="24"/>
        </w:rPr>
      </w:pPr>
      <w:r w:rsidRPr="008A29E6">
        <w:rPr>
          <w:rFonts w:ascii="Times New Roman" w:eastAsia="Times New Roman" w:hAnsi="Times New Roman" w:cs="Times New Roman"/>
          <w:sz w:val="24"/>
          <w:szCs w:val="24"/>
        </w:rPr>
        <w:pict>
          <v:rect id="_x0000_i1133"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8A29E6" w:rsidRPr="008A29E6" w:rsidTr="008A29E6">
        <w:trPr>
          <w:tblCellSpacing w:w="0" w:type="dxa"/>
        </w:trPr>
        <w:tc>
          <w:tcPr>
            <w:tcW w:w="375" w:type="dxa"/>
            <w:vMerge w:val="restart"/>
            <w:hideMark/>
          </w:tcPr>
          <w:p w:rsidR="008A29E6" w:rsidRPr="008A29E6" w:rsidRDefault="008A29E6" w:rsidP="008A29E6">
            <w:pPr>
              <w:spacing w:after="0" w:line="240" w:lineRule="auto"/>
              <w:rPr>
                <w:rFonts w:ascii="Verdana" w:eastAsia="Times New Roman" w:hAnsi="Verdana" w:cs="Times New Roman"/>
                <w:sz w:val="18"/>
                <w:szCs w:val="18"/>
              </w:rPr>
            </w:pPr>
            <w:r w:rsidRPr="008A29E6">
              <w:rPr>
                <w:rFonts w:ascii="Verdana" w:eastAsia="Times New Roman" w:hAnsi="Verdana" w:cs="Times New Roman"/>
                <w:sz w:val="18"/>
                <w:szCs w:val="18"/>
              </w:rPr>
              <w:t>10. </w:t>
            </w:r>
          </w:p>
        </w:tc>
        <w:tc>
          <w:tcPr>
            <w:tcW w:w="0" w:type="auto"/>
            <w:hideMark/>
          </w:tcPr>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sz w:val="18"/>
                <w:szCs w:val="18"/>
              </w:rPr>
              <w:t>The binary system uses powers of</w:t>
            </w:r>
          </w:p>
        </w:tc>
      </w:tr>
      <w:tr w:rsidR="008A29E6" w:rsidRPr="008A29E6" w:rsidTr="008A29E6">
        <w:trPr>
          <w:tblCellSpacing w:w="0" w:type="dxa"/>
        </w:trPr>
        <w:tc>
          <w:tcPr>
            <w:tcW w:w="0" w:type="auto"/>
            <w:vMerge/>
            <w:vAlign w:val="center"/>
            <w:hideMark/>
          </w:tcPr>
          <w:p w:rsidR="008A29E6" w:rsidRPr="008A29E6" w:rsidRDefault="008A29E6" w:rsidP="008A29E6">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75"/>
              <w:gridCol w:w="8380"/>
            </w:tblGrid>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47" w:history="1">
                    <w:r w:rsidRPr="008A29E6">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2</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48" w:history="1">
                    <w:r w:rsidRPr="008A29E6">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10</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49" w:history="1">
                    <w:r w:rsidRPr="008A29E6">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8</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50" w:history="1">
                    <w:r w:rsidRPr="008A29E6">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16</w:t>
                  </w:r>
                </w:p>
              </w:tc>
            </w:tr>
            <w:tr w:rsidR="008A29E6" w:rsidRPr="008A29E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hyperlink r:id="rId351" w:history="1">
                    <w:r w:rsidRPr="008A29E6">
                      <w:rPr>
                        <w:rFonts w:ascii="Verdana" w:eastAsia="Times New Roman" w:hAnsi="Verdana" w:cs="Times New Roman"/>
                        <w:b/>
                        <w:bCs/>
                        <w:color w:val="269BC6"/>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A29E6" w:rsidRPr="008A29E6" w:rsidRDefault="008A29E6" w:rsidP="008A29E6">
                  <w:pPr>
                    <w:spacing w:before="75" w:after="75" w:line="255" w:lineRule="atLeast"/>
                    <w:ind w:left="75" w:right="75"/>
                    <w:rPr>
                      <w:rFonts w:ascii="Verdana" w:eastAsia="Times New Roman" w:hAnsi="Verdana" w:cs="Times New Roman"/>
                      <w:sz w:val="18"/>
                      <w:szCs w:val="18"/>
                    </w:rPr>
                  </w:pPr>
                  <w:r w:rsidRPr="008A29E6">
                    <w:rPr>
                      <w:rFonts w:ascii="Verdana" w:eastAsia="Times New Roman" w:hAnsi="Verdana" w:cs="Times New Roman"/>
                      <w:sz w:val="18"/>
                      <w:szCs w:val="18"/>
                    </w:rPr>
                    <w:t>None of the above</w:t>
                  </w:r>
                </w:p>
              </w:tc>
            </w:tr>
          </w:tbl>
          <w:p w:rsidR="008A29E6" w:rsidRPr="008A29E6" w:rsidRDefault="008A29E6" w:rsidP="008A29E6">
            <w:pPr>
              <w:shd w:val="clear" w:color="auto" w:fill="FCFCFC"/>
              <w:spacing w:after="0" w:line="240" w:lineRule="auto"/>
              <w:rPr>
                <w:rFonts w:ascii="Verdana" w:eastAsia="Times New Roman" w:hAnsi="Verdana" w:cs="Times New Roman"/>
                <w:b/>
                <w:bCs/>
                <w:color w:val="808080"/>
                <w:sz w:val="17"/>
                <w:szCs w:val="17"/>
              </w:rPr>
            </w:pPr>
            <w:hyperlink r:id="rId352" w:history="1">
              <w:r w:rsidRPr="008A29E6">
                <w:rPr>
                  <w:rFonts w:ascii="Verdana" w:eastAsia="Times New Roman" w:hAnsi="Verdana" w:cs="Times New Roman"/>
                  <w:b/>
                  <w:bCs/>
                  <w:color w:val="269BC6"/>
                  <w:sz w:val="17"/>
                </w:rPr>
                <w:t>Answer &amp; Explanation</w:t>
              </w:r>
            </w:hyperlink>
          </w:p>
          <w:p w:rsidR="008A29E6" w:rsidRPr="008A29E6" w:rsidRDefault="008A29E6" w:rsidP="008A29E6">
            <w:pPr>
              <w:spacing w:before="100" w:beforeAutospacing="1" w:after="100" w:afterAutospacing="1" w:line="255" w:lineRule="atLeast"/>
              <w:rPr>
                <w:rFonts w:ascii="Verdana" w:eastAsia="Times New Roman" w:hAnsi="Verdana" w:cs="Times New Roman"/>
                <w:sz w:val="18"/>
                <w:szCs w:val="18"/>
              </w:rPr>
            </w:pPr>
            <w:r w:rsidRPr="008A29E6">
              <w:rPr>
                <w:rFonts w:ascii="Verdana" w:eastAsia="Times New Roman" w:hAnsi="Verdana" w:cs="Times New Roman"/>
                <w:b/>
                <w:bCs/>
                <w:color w:val="5EAC1A"/>
                <w:sz w:val="18"/>
              </w:rPr>
              <w:t>Answer:</w:t>
            </w:r>
            <w:r w:rsidRPr="008A29E6">
              <w:rPr>
                <w:rFonts w:ascii="Verdana" w:eastAsia="Times New Roman" w:hAnsi="Verdana" w:cs="Times New Roman"/>
                <w:sz w:val="18"/>
              </w:rPr>
              <w:t> </w:t>
            </w:r>
            <w:r w:rsidRPr="008A29E6">
              <w:rPr>
                <w:rFonts w:ascii="Verdana" w:eastAsia="Times New Roman" w:hAnsi="Verdana" w:cs="Times New Roman"/>
                <w:sz w:val="18"/>
                <w:szCs w:val="18"/>
              </w:rPr>
              <w:t>Option</w:t>
            </w:r>
            <w:r w:rsidRPr="008A29E6">
              <w:rPr>
                <w:rFonts w:ascii="Verdana" w:eastAsia="Times New Roman" w:hAnsi="Verdana" w:cs="Times New Roman"/>
                <w:sz w:val="18"/>
              </w:rPr>
              <w:t> </w:t>
            </w:r>
            <w:r w:rsidRPr="008A29E6">
              <w:rPr>
                <w:rFonts w:ascii="Verdana" w:eastAsia="Times New Roman" w:hAnsi="Verdana" w:cs="Times New Roman"/>
                <w:b/>
                <w:bCs/>
                <w:sz w:val="18"/>
                <w:szCs w:val="18"/>
              </w:rPr>
              <w:t>A</w:t>
            </w:r>
          </w:p>
        </w:tc>
      </w:tr>
    </w:tbl>
    <w:p w:rsidR="005D02A9" w:rsidRDefault="005D02A9">
      <w:pPr>
        <w:pBdr>
          <w:bottom w:val="double" w:sz="6" w:space="1" w:color="auto"/>
        </w:pBdr>
      </w:pPr>
    </w:p>
    <w:p w:rsidR="008A29E6" w:rsidRDefault="008A29E6" w:rsidP="008A29E6">
      <w:pPr>
        <w:pStyle w:val="Heading1"/>
        <w:shd w:val="clear" w:color="auto" w:fill="F0F0F0"/>
        <w:spacing w:before="75"/>
        <w:jc w:val="center"/>
        <w:rPr>
          <w:rFonts w:ascii="Georgia" w:hAnsi="Georgia"/>
          <w:color w:val="000000"/>
          <w:sz w:val="38"/>
          <w:szCs w:val="38"/>
        </w:rPr>
      </w:pPr>
      <w:r>
        <w:rPr>
          <w:rFonts w:ascii="Georgia" w:hAnsi="Georgia"/>
          <w:color w:val="000000"/>
          <w:sz w:val="38"/>
          <w:szCs w:val="38"/>
        </w:rPr>
        <w:t>Math Quiz</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1.</w:t>
      </w:r>
      <w:proofErr w:type="gramEnd"/>
      <w:r>
        <w:rPr>
          <w:rFonts w:ascii="Arial" w:hAnsi="Arial" w:cs="Arial"/>
          <w:b/>
          <w:bCs/>
          <w:color w:val="157DEC"/>
          <w:sz w:val="19"/>
          <w:szCs w:val="19"/>
          <w:shd w:val="clear" w:color="auto" w:fill="F0F0F0"/>
        </w:rPr>
        <w:t xml:space="preserve"> 19 + ……. = 42</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20.25pt;height:18pt" o:ole="">
            <v:imagedata r:id="rId353" o:title=""/>
          </v:shape>
          <w:control r:id="rId354" w:name="DefaultOcxName" w:shapeid="_x0000_i1305"/>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23</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304" type="#_x0000_t75" style="width:20.25pt;height:18pt" o:ole="">
            <v:imagedata r:id="rId353" o:title=""/>
          </v:shape>
          <w:control r:id="rId355" w:name="DefaultOcxName1" w:shapeid="_x0000_i1304"/>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61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lastRenderedPageBreak/>
        <w:object w:dxaOrig="1440" w:dyaOrig="1440">
          <v:shape id="_x0000_i1303" type="#_x0000_t75" style="width:20.25pt;height:18pt" o:ole="">
            <v:imagedata r:id="rId353" o:title=""/>
          </v:shape>
          <w:control r:id="rId356" w:name="DefaultOcxName2" w:shapeid="_x0000_i1303"/>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0</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302" type="#_x0000_t75" style="width:20.25pt;height:18pt" o:ole="">
            <v:imagedata r:id="rId353" o:title=""/>
          </v:shape>
          <w:control r:id="rId357" w:name="DefaultOcxName3" w:shapeid="_x0000_i1302"/>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D.42</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301" type="#_x0000_t75" style="width:69pt;height:22.5pt" o:ole="">
            <v:imagedata r:id="rId358" o:title=""/>
          </v:shape>
          <w:control r:id="rId359" w:name="DefaultOcxName4" w:shapeid="_x0000_i1301"/>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38"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2.</w:t>
      </w:r>
      <w:proofErr w:type="gramEnd"/>
      <w:r>
        <w:rPr>
          <w:rFonts w:ascii="Arial" w:hAnsi="Arial" w:cs="Arial"/>
          <w:b/>
          <w:bCs/>
          <w:color w:val="157DEC"/>
          <w:sz w:val="19"/>
          <w:szCs w:val="19"/>
          <w:shd w:val="clear" w:color="auto" w:fill="F0F0F0"/>
        </w:rPr>
        <w:t xml:space="preserve"> What is the symbol of pi?</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300" type="#_x0000_t75" style="width:20.25pt;height:18pt" o:ole="">
            <v:imagedata r:id="rId353" o:title=""/>
          </v:shape>
          <w:control r:id="rId360" w:name="DefaultOcxName5" w:shapeid="_x0000_i1300"/>
        </w:object>
      </w:r>
      <w:r>
        <w:rPr>
          <w:rStyle w:val="apple-converted-space"/>
          <w:rFonts w:ascii="Arial" w:hAnsi="Arial" w:cs="Arial"/>
          <w:color w:val="157DEC"/>
          <w:sz w:val="19"/>
          <w:szCs w:val="19"/>
          <w:shd w:val="clear" w:color="auto" w:fill="F0F0F0"/>
        </w:rPr>
        <w:t> </w:t>
      </w:r>
      <w:proofErr w:type="gramStart"/>
      <w:r>
        <w:rPr>
          <w:rFonts w:ascii="Arial" w:hAnsi="Arial" w:cs="Arial"/>
          <w:color w:val="157DEC"/>
          <w:sz w:val="19"/>
          <w:szCs w:val="19"/>
          <w:shd w:val="clear" w:color="auto" w:fill="F0F0F0"/>
        </w:rPr>
        <w:t>A. €</w:t>
      </w:r>
      <w:proofErr w:type="gramEnd"/>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9" type="#_x0000_t75" style="width:20.25pt;height:18pt" o:ole="">
            <v:imagedata r:id="rId353" o:title=""/>
          </v:shape>
          <w:control r:id="rId361" w:name="DefaultOcxName6" w:shapeid="_x0000_i1299"/>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π</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8" type="#_x0000_t75" style="width:20.25pt;height:18pt" o:ole="">
            <v:imagedata r:id="rId353" o:title=""/>
          </v:shape>
          <w:control r:id="rId362" w:name="DefaultOcxName7" w:shapeid="_x0000_i1298"/>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Ω</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7" type="#_x0000_t75" style="width:20.25pt;height:18pt" o:ole="">
            <v:imagedata r:id="rId353" o:title=""/>
          </v:shape>
          <w:control r:id="rId363" w:name="DefaultOcxName8" w:shapeid="_x0000_i1297"/>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6" type="#_x0000_t75" style="width:69pt;height:22.5pt" o:ole="">
            <v:imagedata r:id="rId358" o:title=""/>
          </v:shape>
          <w:control r:id="rId364" w:name="DefaultOcxName9" w:shapeid="_x0000_i1296"/>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39"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3.</w:t>
      </w:r>
      <w:proofErr w:type="gramEnd"/>
      <w:r>
        <w:rPr>
          <w:rFonts w:ascii="Arial" w:hAnsi="Arial" w:cs="Arial"/>
          <w:b/>
          <w:bCs/>
          <w:color w:val="157DEC"/>
          <w:sz w:val="19"/>
          <w:szCs w:val="19"/>
          <w:shd w:val="clear" w:color="auto" w:fill="F0F0F0"/>
        </w:rPr>
        <w:t xml:space="preserve"> Arrange the numbers in ascending order: 36, 12, 29, 21, </w:t>
      </w:r>
      <w:proofErr w:type="gramStart"/>
      <w:r>
        <w:rPr>
          <w:rFonts w:ascii="Arial" w:hAnsi="Arial" w:cs="Arial"/>
          <w:b/>
          <w:bCs/>
          <w:color w:val="157DEC"/>
          <w:sz w:val="19"/>
          <w:szCs w:val="19"/>
          <w:shd w:val="clear" w:color="auto" w:fill="F0F0F0"/>
        </w:rPr>
        <w:t>7</w:t>
      </w:r>
      <w:proofErr w:type="gramEnd"/>
      <w:r>
        <w:rPr>
          <w:rFonts w:ascii="Arial" w:hAnsi="Arial" w:cs="Arial"/>
          <w:b/>
          <w:bCs/>
          <w:color w:val="157DEC"/>
          <w:sz w:val="19"/>
          <w:szCs w:val="19"/>
          <w:shd w:val="clear" w:color="auto" w:fill="F0F0F0"/>
        </w:rPr>
        <w:t>.</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5" type="#_x0000_t75" style="width:20.25pt;height:18pt" o:ole="">
            <v:imagedata r:id="rId353" o:title=""/>
          </v:shape>
          <w:control r:id="rId365" w:name="DefaultOcxName10" w:shapeid="_x0000_i1295"/>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36, 29, 21, 12, 7</w:t>
      </w:r>
      <w:r>
        <w:rPr>
          <w:rStyle w:val="apple-converted-space"/>
          <w:rFonts w:ascii="Arial" w:hAnsi="Arial" w:cs="Arial"/>
          <w:color w:val="157DEC"/>
          <w:sz w:val="19"/>
          <w:szCs w:val="19"/>
          <w:shd w:val="clear" w:color="auto" w:fill="F0F0F0"/>
        </w:rPr>
        <w:t> </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4" type="#_x0000_t75" style="width:20.25pt;height:18pt" o:ole="">
            <v:imagedata r:id="rId353" o:title=""/>
          </v:shape>
          <w:control r:id="rId366" w:name="DefaultOcxName11" w:shapeid="_x0000_i1294"/>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36, 29, 7, 21, 12</w:t>
      </w:r>
      <w:r>
        <w:rPr>
          <w:rStyle w:val="apple-converted-space"/>
          <w:rFonts w:ascii="Arial" w:hAnsi="Arial" w:cs="Arial"/>
          <w:color w:val="157DEC"/>
          <w:sz w:val="19"/>
          <w:szCs w:val="19"/>
          <w:shd w:val="clear" w:color="auto" w:fill="F0F0F0"/>
        </w:rPr>
        <w:t> </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3" type="#_x0000_t75" style="width:20.25pt;height:18pt" o:ole="">
            <v:imagedata r:id="rId353" o:title=""/>
          </v:shape>
          <w:control r:id="rId367" w:name="DefaultOcxName12" w:shapeid="_x0000_i1293"/>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7, 12, 21, 29, 36</w:t>
      </w:r>
      <w:r>
        <w:rPr>
          <w:rStyle w:val="apple-converted-space"/>
          <w:rFonts w:ascii="Arial" w:hAnsi="Arial" w:cs="Arial"/>
          <w:color w:val="157DEC"/>
          <w:sz w:val="19"/>
          <w:szCs w:val="19"/>
          <w:shd w:val="clear" w:color="auto" w:fill="F0F0F0"/>
        </w:rPr>
        <w:t> </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2" type="#_x0000_t75" style="width:20.25pt;height:18pt" o:ole="">
            <v:imagedata r:id="rId353" o:title=""/>
          </v:shape>
          <w:control r:id="rId368" w:name="DefaultOcxName13" w:shapeid="_x0000_i1292"/>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None of these</w:t>
      </w:r>
      <w:r>
        <w:rPr>
          <w:rStyle w:val="apple-converted-space"/>
          <w:rFonts w:ascii="Arial" w:hAnsi="Arial" w:cs="Arial"/>
          <w:color w:val="157DEC"/>
          <w:sz w:val="19"/>
          <w:szCs w:val="19"/>
          <w:shd w:val="clear" w:color="auto" w:fill="F0F0F0"/>
        </w:rPr>
        <w:t> </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1" type="#_x0000_t75" style="width:69pt;height:22.5pt" o:ole="">
            <v:imagedata r:id="rId358" o:title=""/>
          </v:shape>
          <w:control r:id="rId369" w:name="DefaultOcxName14" w:shapeid="_x0000_i1291"/>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40"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4.</w:t>
      </w:r>
      <w:proofErr w:type="gramEnd"/>
      <w:r>
        <w:rPr>
          <w:rFonts w:ascii="Arial" w:hAnsi="Arial" w:cs="Arial"/>
          <w:b/>
          <w:bCs/>
          <w:color w:val="157DEC"/>
          <w:sz w:val="19"/>
          <w:szCs w:val="19"/>
          <w:shd w:val="clear" w:color="auto" w:fill="F0F0F0"/>
        </w:rPr>
        <w:t xml:space="preserve"> What is the greatest two digit number?</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90" type="#_x0000_t75" style="width:20.25pt;height:18pt" o:ole="">
            <v:imagedata r:id="rId353" o:title=""/>
          </v:shape>
          <w:control r:id="rId370" w:name="DefaultOcxName15" w:shapeid="_x0000_i1290"/>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10</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9" type="#_x0000_t75" style="width:20.25pt;height:18pt" o:ole="">
            <v:imagedata r:id="rId353" o:title=""/>
          </v:shape>
          <w:control r:id="rId371" w:name="DefaultOcxName16" w:shapeid="_x0000_i1289"/>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90</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lastRenderedPageBreak/>
        <w:object w:dxaOrig="1440" w:dyaOrig="1440">
          <v:shape id="_x0000_i1288" type="#_x0000_t75" style="width:20.25pt;height:18pt" o:ole="">
            <v:imagedata r:id="rId353" o:title=""/>
          </v:shape>
          <w:control r:id="rId372" w:name="DefaultOcxName17" w:shapeid="_x0000_i1288"/>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11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7" type="#_x0000_t75" style="width:20.25pt;height:18pt" o:ole="">
            <v:imagedata r:id="rId353" o:title=""/>
          </v:shape>
          <w:control r:id="rId373" w:name="DefaultOcxName18" w:shapeid="_x0000_i1287"/>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99</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6" type="#_x0000_t75" style="width:69pt;height:22.5pt" o:ole="">
            <v:imagedata r:id="rId358" o:title=""/>
          </v:shape>
          <w:control r:id="rId374" w:name="DefaultOcxName19" w:shapeid="_x0000_i1286"/>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41"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5.</w:t>
      </w:r>
      <w:proofErr w:type="gramEnd"/>
      <w:r>
        <w:rPr>
          <w:rFonts w:ascii="Arial" w:hAnsi="Arial" w:cs="Arial"/>
          <w:b/>
          <w:bCs/>
          <w:color w:val="157DEC"/>
          <w:sz w:val="19"/>
          <w:szCs w:val="19"/>
          <w:shd w:val="clear" w:color="auto" w:fill="F0F0F0"/>
        </w:rPr>
        <w:t xml:space="preserve"> How much is 90 – 19?</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5" type="#_x0000_t75" style="width:20.25pt;height:18pt" o:ole="">
            <v:imagedata r:id="rId353" o:title=""/>
          </v:shape>
          <w:control r:id="rId375" w:name="DefaultOcxName20" w:shapeid="_x0000_i1285"/>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71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4" type="#_x0000_t75" style="width:20.25pt;height:18pt" o:ole="">
            <v:imagedata r:id="rId353" o:title=""/>
          </v:shape>
          <w:control r:id="rId376" w:name="DefaultOcxName21" w:shapeid="_x0000_i1284"/>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109</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3" type="#_x0000_t75" style="width:20.25pt;height:18pt" o:ole="">
            <v:imagedata r:id="rId353" o:title=""/>
          </v:shape>
          <w:control r:id="rId377" w:name="DefaultOcxName22" w:shapeid="_x0000_i1283"/>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89</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2" type="#_x0000_t75" style="width:20.25pt;height:18pt" o:ole="">
            <v:imagedata r:id="rId353" o:title=""/>
          </v:shape>
          <w:control r:id="rId378" w:name="DefaultOcxName23" w:shapeid="_x0000_i1282"/>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None of these</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1" type="#_x0000_t75" style="width:69pt;height:22.5pt" o:ole="">
            <v:imagedata r:id="rId358" o:title=""/>
          </v:shape>
          <w:control r:id="rId379" w:name="DefaultOcxName24" w:shapeid="_x0000_i1281"/>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42"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6.</w:t>
      </w:r>
      <w:proofErr w:type="gramEnd"/>
      <w:r>
        <w:rPr>
          <w:rFonts w:ascii="Arial" w:hAnsi="Arial" w:cs="Arial"/>
          <w:b/>
          <w:bCs/>
          <w:color w:val="157DEC"/>
          <w:sz w:val="19"/>
          <w:szCs w:val="19"/>
          <w:shd w:val="clear" w:color="auto" w:fill="F0F0F0"/>
        </w:rPr>
        <w:t xml:space="preserve"> 20 is divisible by ……</w:t>
      </w:r>
      <w:proofErr w:type="gramStart"/>
      <w:r>
        <w:rPr>
          <w:rFonts w:ascii="Arial" w:hAnsi="Arial" w:cs="Arial"/>
          <w:b/>
          <w:bCs/>
          <w:color w:val="157DEC"/>
          <w:sz w:val="19"/>
          <w:szCs w:val="19"/>
          <w:shd w:val="clear" w:color="auto" w:fill="F0F0F0"/>
        </w:rPr>
        <w:t>… .</w:t>
      </w:r>
      <w:proofErr w:type="gramEnd"/>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80" type="#_x0000_t75" style="width:20.25pt;height:18pt" o:ole="">
            <v:imagedata r:id="rId353" o:title=""/>
          </v:shape>
          <w:control r:id="rId380" w:name="DefaultOcxName25" w:shapeid="_x0000_i1280"/>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9" type="#_x0000_t75" style="width:20.25pt;height:18pt" o:ole="">
            <v:imagedata r:id="rId353" o:title=""/>
          </v:shape>
          <w:control r:id="rId381" w:name="DefaultOcxName26" w:shapeid="_x0000_i1279"/>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3</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8" type="#_x0000_t75" style="width:20.25pt;height:18pt" o:ole="">
            <v:imagedata r:id="rId353" o:title=""/>
          </v:shape>
          <w:control r:id="rId382" w:name="DefaultOcxName27" w:shapeid="_x0000_i1278"/>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7</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7" type="#_x0000_t75" style="width:20.25pt;height:18pt" o:ole="">
            <v:imagedata r:id="rId353" o:title=""/>
          </v:shape>
          <w:control r:id="rId383" w:name="DefaultOcxName28" w:shapeid="_x0000_i1277"/>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None of these</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6" type="#_x0000_t75" style="width:69pt;height:22.5pt" o:ole="">
            <v:imagedata r:id="rId358" o:title=""/>
          </v:shape>
          <w:control r:id="rId384" w:name="DefaultOcxName29" w:shapeid="_x0000_i1276"/>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43"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7.</w:t>
      </w:r>
      <w:proofErr w:type="gramEnd"/>
      <w:r>
        <w:rPr>
          <w:rFonts w:ascii="Arial" w:hAnsi="Arial" w:cs="Arial"/>
          <w:b/>
          <w:bCs/>
          <w:color w:val="157DEC"/>
          <w:sz w:val="19"/>
          <w:szCs w:val="19"/>
          <w:shd w:val="clear" w:color="auto" w:fill="F0F0F0"/>
        </w:rPr>
        <w:t xml:space="preserve"> Find the value of x; if x = (2 × 3) + 11.</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5" type="#_x0000_t75" style="width:20.25pt;height:18pt" o:ole="">
            <v:imagedata r:id="rId353" o:title=""/>
          </v:shape>
          <w:control r:id="rId385" w:name="DefaultOcxName30" w:shapeid="_x0000_i1275"/>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55</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4" type="#_x0000_t75" style="width:20.25pt;height:18pt" o:ole="">
            <v:imagedata r:id="rId353" o:title=""/>
          </v:shape>
          <w:control r:id="rId386" w:name="DefaultOcxName31" w:shapeid="_x0000_i1274"/>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192</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lastRenderedPageBreak/>
        <w:object w:dxaOrig="1440" w:dyaOrig="1440">
          <v:shape id="_x0000_i1273" type="#_x0000_t75" style="width:20.25pt;height:18pt" o:ole="">
            <v:imagedata r:id="rId353" o:title=""/>
          </v:shape>
          <w:control r:id="rId387" w:name="DefaultOcxName32" w:shapeid="_x0000_i1273"/>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17</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2" type="#_x0000_t75" style="width:20.25pt;height:18pt" o:ole="">
            <v:imagedata r:id="rId353" o:title=""/>
          </v:shape>
          <w:control r:id="rId388" w:name="DefaultOcxName33" w:shapeid="_x0000_i1272"/>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66</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1" type="#_x0000_t75" style="width:69pt;height:22.5pt" o:ole="">
            <v:imagedata r:id="rId358" o:title=""/>
          </v:shape>
          <w:control r:id="rId389" w:name="DefaultOcxName34" w:shapeid="_x0000_i1271"/>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44"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8.</w:t>
      </w:r>
      <w:proofErr w:type="gramEnd"/>
      <w:r>
        <w:rPr>
          <w:rFonts w:ascii="Arial" w:hAnsi="Arial" w:cs="Arial"/>
          <w:b/>
          <w:bCs/>
          <w:color w:val="157DEC"/>
          <w:sz w:val="19"/>
          <w:szCs w:val="19"/>
          <w:shd w:val="clear" w:color="auto" w:fill="F0F0F0"/>
        </w:rPr>
        <w:t xml:space="preserve"> What is the smallest three digit number?</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70" type="#_x0000_t75" style="width:20.25pt;height:18pt" o:ole="">
            <v:imagedata r:id="rId353" o:title=""/>
          </v:shape>
          <w:control r:id="rId390" w:name="DefaultOcxName35" w:shapeid="_x0000_i1270"/>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100</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9" type="#_x0000_t75" style="width:20.25pt;height:18pt" o:ole="">
            <v:imagedata r:id="rId353" o:title=""/>
          </v:shape>
          <w:control r:id="rId391" w:name="DefaultOcxName36" w:shapeid="_x0000_i1269"/>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999</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8" type="#_x0000_t75" style="width:20.25pt;height:18pt" o:ole="">
            <v:imagedata r:id="rId353" o:title=""/>
          </v:shape>
          <w:control r:id="rId392" w:name="DefaultOcxName37" w:shapeid="_x0000_i1268"/>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111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7" type="#_x0000_t75" style="width:20.25pt;height:18pt" o:ole="">
            <v:imagedata r:id="rId353" o:title=""/>
          </v:shape>
          <w:control r:id="rId393" w:name="DefaultOcxName38" w:shapeid="_x0000_i1267"/>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101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6" type="#_x0000_t75" style="width:69pt;height:22.5pt" o:ole="">
            <v:imagedata r:id="rId358" o:title=""/>
          </v:shape>
          <w:control r:id="rId394" w:name="DefaultOcxName39" w:shapeid="_x0000_i1266"/>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45"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9.</w:t>
      </w:r>
      <w:proofErr w:type="gramEnd"/>
      <w:r>
        <w:rPr>
          <w:rFonts w:ascii="Arial" w:hAnsi="Arial" w:cs="Arial"/>
          <w:b/>
          <w:bCs/>
          <w:color w:val="157DEC"/>
          <w:sz w:val="19"/>
          <w:szCs w:val="19"/>
          <w:shd w:val="clear" w:color="auto" w:fill="F0F0F0"/>
        </w:rPr>
        <w:t xml:space="preserve"> How much is 190 – 87 + 16?</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5" type="#_x0000_t75" style="width:20.25pt;height:18pt" o:ole="">
            <v:imagedata r:id="rId353" o:title=""/>
          </v:shape>
          <w:control r:id="rId395" w:name="DefaultOcxName40" w:shapeid="_x0000_i1265"/>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103</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4" type="#_x0000_t75" style="width:20.25pt;height:18pt" o:ole="">
            <v:imagedata r:id="rId353" o:title=""/>
          </v:shape>
          <w:control r:id="rId396" w:name="DefaultOcxName41" w:shapeid="_x0000_i1264"/>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261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3" type="#_x0000_t75" style="width:20.25pt;height:18pt" o:ole="">
            <v:imagedata r:id="rId353" o:title=""/>
          </v:shape>
          <w:control r:id="rId397" w:name="DefaultOcxName42" w:shapeid="_x0000_i1263"/>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87</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2" type="#_x0000_t75" style="width:20.25pt;height:18pt" o:ole="">
            <v:imagedata r:id="rId353" o:title=""/>
          </v:shape>
          <w:control r:id="rId398" w:name="DefaultOcxName43" w:shapeid="_x0000_i1262"/>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119</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1" type="#_x0000_t75" style="width:69pt;height:22.5pt" o:ole="">
            <v:imagedata r:id="rId358" o:title=""/>
          </v:shape>
          <w:control r:id="rId399" w:name="DefaultOcxName44" w:shapeid="_x0000_i1261"/>
        </w:object>
      </w:r>
    </w:p>
    <w:p w:rsidR="008A29E6" w:rsidRDefault="008A29E6" w:rsidP="008A29E6">
      <w:pPr>
        <w:pStyle w:val="z-BottomofForm"/>
      </w:pPr>
      <w:r>
        <w:t>Bottom of Form</w:t>
      </w:r>
    </w:p>
    <w:p w:rsidR="008A29E6" w:rsidRDefault="008A29E6" w:rsidP="008A29E6">
      <w:pPr>
        <w:rPr>
          <w:rFonts w:ascii="Arial" w:hAnsi="Arial" w:cs="Arial"/>
          <w:color w:val="157DEC"/>
          <w:sz w:val="19"/>
          <w:szCs w:val="19"/>
          <w:shd w:val="clear" w:color="auto" w:fill="F0F0F0"/>
        </w:rPr>
      </w:pPr>
      <w:r>
        <w:rPr>
          <w:rFonts w:ascii="Arial" w:hAnsi="Arial" w:cs="Arial"/>
          <w:color w:val="157DEC"/>
          <w:sz w:val="19"/>
          <w:szCs w:val="19"/>
          <w:shd w:val="clear" w:color="auto" w:fill="F0F0F0"/>
        </w:rPr>
        <w:pict>
          <v:rect id="_x0000_i1146" style="width:0;height:1.5pt" o:hralign="center" o:hrstd="t" o:hr="t" fillcolor="#a0a0a0" stroked="f"/>
        </w:pict>
      </w:r>
    </w:p>
    <w:p w:rsidR="008A29E6" w:rsidRDefault="008A29E6" w:rsidP="008A29E6">
      <w:pPr>
        <w:rPr>
          <w:rFonts w:ascii="Arial" w:hAnsi="Arial" w:cs="Arial"/>
          <w:color w:val="157DEC"/>
          <w:sz w:val="19"/>
          <w:szCs w:val="19"/>
          <w:shd w:val="clear" w:color="auto" w:fill="F0F0F0"/>
        </w:rPr>
      </w:pPr>
      <w:proofErr w:type="gramStart"/>
      <w:r>
        <w:rPr>
          <w:rFonts w:ascii="Arial" w:hAnsi="Arial" w:cs="Arial"/>
          <w:b/>
          <w:bCs/>
          <w:color w:val="157DEC"/>
          <w:sz w:val="19"/>
          <w:szCs w:val="19"/>
          <w:shd w:val="clear" w:color="auto" w:fill="F0F0F0"/>
        </w:rPr>
        <w:t>Question 10.</w:t>
      </w:r>
      <w:proofErr w:type="gramEnd"/>
      <w:r>
        <w:rPr>
          <w:rFonts w:ascii="Arial" w:hAnsi="Arial" w:cs="Arial"/>
          <w:b/>
          <w:bCs/>
          <w:color w:val="157DEC"/>
          <w:sz w:val="19"/>
          <w:szCs w:val="19"/>
          <w:shd w:val="clear" w:color="auto" w:fill="F0F0F0"/>
        </w:rPr>
        <w:t xml:space="preserve"> What is 1000 × 1 equal to?</w:t>
      </w:r>
    </w:p>
    <w:p w:rsidR="008A29E6" w:rsidRDefault="008A29E6" w:rsidP="008A29E6">
      <w:pPr>
        <w:pStyle w:val="z-TopofForm"/>
      </w:pPr>
      <w:r>
        <w:t>Top of Form</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60" type="#_x0000_t75" style="width:20.25pt;height:18pt" o:ole="">
            <v:imagedata r:id="rId353" o:title=""/>
          </v:shape>
          <w:control r:id="rId400" w:name="DefaultOcxName45" w:shapeid="_x0000_i1260"/>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A. 1</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59" type="#_x0000_t75" style="width:20.25pt;height:18pt" o:ole="">
            <v:imagedata r:id="rId353" o:title=""/>
          </v:shape>
          <w:control r:id="rId401" w:name="DefaultOcxName46" w:shapeid="_x0000_i1259"/>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B. 1000</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lastRenderedPageBreak/>
        <w:object w:dxaOrig="1440" w:dyaOrig="1440">
          <v:shape id="_x0000_i1258" type="#_x0000_t75" style="width:20.25pt;height:18pt" o:ole="">
            <v:imagedata r:id="rId353" o:title=""/>
          </v:shape>
          <w:control r:id="rId402" w:name="DefaultOcxName47" w:shapeid="_x0000_i1258"/>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C. 0</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57" type="#_x0000_t75" style="width:20.25pt;height:18pt" o:ole="">
            <v:imagedata r:id="rId353" o:title=""/>
          </v:shape>
          <w:control r:id="rId403" w:name="DefaultOcxName48" w:shapeid="_x0000_i1257"/>
        </w:object>
      </w:r>
      <w:r>
        <w:rPr>
          <w:rStyle w:val="apple-converted-space"/>
          <w:rFonts w:ascii="Arial" w:hAnsi="Arial" w:cs="Arial"/>
          <w:color w:val="157DEC"/>
          <w:sz w:val="19"/>
          <w:szCs w:val="19"/>
          <w:shd w:val="clear" w:color="auto" w:fill="F0F0F0"/>
        </w:rPr>
        <w:t> </w:t>
      </w:r>
      <w:r>
        <w:rPr>
          <w:rFonts w:ascii="Arial" w:hAnsi="Arial" w:cs="Arial"/>
          <w:color w:val="157DEC"/>
          <w:sz w:val="19"/>
          <w:szCs w:val="19"/>
          <w:shd w:val="clear" w:color="auto" w:fill="F0F0F0"/>
        </w:rPr>
        <w:t>D. None of these</w:t>
      </w:r>
    </w:p>
    <w:p w:rsidR="008A29E6" w:rsidRDefault="008A29E6" w:rsidP="008A29E6">
      <w:pPr>
        <w:pStyle w:val="NormalWeb"/>
        <w:spacing w:before="240" w:beforeAutospacing="0" w:after="240" w:afterAutospacing="0"/>
        <w:rPr>
          <w:rFonts w:ascii="Arial" w:hAnsi="Arial" w:cs="Arial"/>
          <w:color w:val="157DEC"/>
          <w:sz w:val="19"/>
          <w:szCs w:val="19"/>
          <w:shd w:val="clear" w:color="auto" w:fill="F0F0F0"/>
        </w:rPr>
      </w:pPr>
      <w:r>
        <w:rPr>
          <w:rFonts w:ascii="Arial" w:hAnsi="Arial" w:cs="Arial"/>
          <w:color w:val="157DEC"/>
          <w:sz w:val="19"/>
          <w:szCs w:val="19"/>
          <w:shd w:val="clear" w:color="auto" w:fill="F0F0F0"/>
        </w:rPr>
        <w:object w:dxaOrig="1440" w:dyaOrig="1440">
          <v:shape id="_x0000_i1256" type="#_x0000_t75" style="width:69pt;height:22.5pt" o:ole="">
            <v:imagedata r:id="rId358" o:title=""/>
          </v:shape>
          <w:control r:id="rId404" w:name="DefaultOcxName49" w:shapeid="_x0000_i1256"/>
        </w:object>
      </w:r>
    </w:p>
    <w:p w:rsidR="008A29E6" w:rsidRDefault="008A29E6" w:rsidP="008A29E6">
      <w:pPr>
        <w:pStyle w:val="z-BottomofForm"/>
      </w:pPr>
      <w:r>
        <w:t>Bottom of Form</w:t>
      </w:r>
    </w:p>
    <w:p w:rsidR="008A29E6" w:rsidRDefault="008A29E6"/>
    <w:sectPr w:rsidR="008A29E6" w:rsidSect="007D13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35CD8"/>
    <w:multiLevelType w:val="multilevel"/>
    <w:tmpl w:val="869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9C03ED"/>
    <w:multiLevelType w:val="multilevel"/>
    <w:tmpl w:val="95E2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A043E9"/>
    <w:multiLevelType w:val="multilevel"/>
    <w:tmpl w:val="FCC8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438"/>
    <w:rsid w:val="001B3446"/>
    <w:rsid w:val="005D02A9"/>
    <w:rsid w:val="00785C32"/>
    <w:rsid w:val="007D13A2"/>
    <w:rsid w:val="008A29E6"/>
    <w:rsid w:val="00A969F3"/>
    <w:rsid w:val="00EF3438"/>
    <w:rsid w:val="00F21E1F"/>
    <w:rsid w:val="00F3576D"/>
    <w:rsid w:val="00FC2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3A2"/>
  </w:style>
  <w:style w:type="paragraph" w:styleId="Heading1">
    <w:name w:val="heading 1"/>
    <w:basedOn w:val="Normal"/>
    <w:next w:val="Normal"/>
    <w:link w:val="Heading1Char"/>
    <w:uiPriority w:val="9"/>
    <w:qFormat/>
    <w:rsid w:val="008A29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85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C32"/>
    <w:rPr>
      <w:rFonts w:ascii="Times New Roman" w:eastAsia="Times New Roman" w:hAnsi="Times New Roman" w:cs="Times New Roman"/>
      <w:b/>
      <w:bCs/>
      <w:sz w:val="27"/>
      <w:szCs w:val="27"/>
    </w:rPr>
  </w:style>
  <w:style w:type="paragraph" w:styleId="NormalWeb">
    <w:name w:val="Normal (Web)"/>
    <w:basedOn w:val="Normal"/>
    <w:uiPriority w:val="99"/>
    <w:unhideWhenUsed/>
    <w:rsid w:val="00785C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C32"/>
    <w:rPr>
      <w:color w:val="0000FF"/>
      <w:u w:val="single"/>
    </w:rPr>
  </w:style>
  <w:style w:type="character" w:customStyle="1" w:styleId="ib-green">
    <w:name w:val="ib-green"/>
    <w:basedOn w:val="DefaultParagraphFont"/>
    <w:rsid w:val="00785C32"/>
  </w:style>
  <w:style w:type="character" w:customStyle="1" w:styleId="apple-converted-space">
    <w:name w:val="apple-converted-space"/>
    <w:basedOn w:val="DefaultParagraphFont"/>
    <w:rsid w:val="00785C32"/>
  </w:style>
  <w:style w:type="paragraph" w:styleId="HTMLPreformatted">
    <w:name w:val="HTML Preformatted"/>
    <w:basedOn w:val="Normal"/>
    <w:link w:val="HTMLPreformattedChar"/>
    <w:uiPriority w:val="99"/>
    <w:semiHidden/>
    <w:unhideWhenUsed/>
    <w:rsid w:val="001B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4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3446"/>
    <w:rPr>
      <w:rFonts w:ascii="Courier New" w:eastAsia="Times New Roman" w:hAnsi="Courier New" w:cs="Courier New"/>
      <w:sz w:val="20"/>
      <w:szCs w:val="20"/>
    </w:rPr>
  </w:style>
  <w:style w:type="character" w:customStyle="1" w:styleId="preprocessor">
    <w:name w:val="preprocessor"/>
    <w:basedOn w:val="DefaultParagraphFont"/>
    <w:rsid w:val="001B3446"/>
  </w:style>
  <w:style w:type="character" w:customStyle="1" w:styleId="keyword">
    <w:name w:val="keyword"/>
    <w:basedOn w:val="DefaultParagraphFont"/>
    <w:rsid w:val="001B3446"/>
  </w:style>
  <w:style w:type="character" w:customStyle="1" w:styleId="string">
    <w:name w:val="string"/>
    <w:basedOn w:val="DefaultParagraphFont"/>
    <w:rsid w:val="001B3446"/>
  </w:style>
  <w:style w:type="character" w:customStyle="1" w:styleId="number">
    <w:name w:val="number"/>
    <w:basedOn w:val="DefaultParagraphFont"/>
    <w:rsid w:val="001B3446"/>
  </w:style>
  <w:style w:type="character" w:customStyle="1" w:styleId="comment">
    <w:name w:val="comment"/>
    <w:basedOn w:val="DefaultParagraphFont"/>
    <w:rsid w:val="001B3446"/>
  </w:style>
  <w:style w:type="character" w:customStyle="1" w:styleId="Heading1Char">
    <w:name w:val="Heading 1 Char"/>
    <w:basedOn w:val="DefaultParagraphFont"/>
    <w:link w:val="Heading1"/>
    <w:uiPriority w:val="9"/>
    <w:rsid w:val="008A29E6"/>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8A29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29E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29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29E6"/>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38347205">
      <w:bodyDiv w:val="1"/>
      <w:marLeft w:val="0"/>
      <w:marRight w:val="0"/>
      <w:marTop w:val="0"/>
      <w:marBottom w:val="0"/>
      <w:divBdr>
        <w:top w:val="none" w:sz="0" w:space="0" w:color="auto"/>
        <w:left w:val="none" w:sz="0" w:space="0" w:color="auto"/>
        <w:bottom w:val="none" w:sz="0" w:space="0" w:color="auto"/>
        <w:right w:val="none" w:sz="0" w:space="0" w:color="auto"/>
      </w:divBdr>
    </w:div>
    <w:div w:id="172689077">
      <w:bodyDiv w:val="1"/>
      <w:marLeft w:val="0"/>
      <w:marRight w:val="0"/>
      <w:marTop w:val="0"/>
      <w:marBottom w:val="0"/>
      <w:divBdr>
        <w:top w:val="none" w:sz="0" w:space="0" w:color="auto"/>
        <w:left w:val="none" w:sz="0" w:space="0" w:color="auto"/>
        <w:bottom w:val="none" w:sz="0" w:space="0" w:color="auto"/>
        <w:right w:val="none" w:sz="0" w:space="0" w:color="auto"/>
      </w:divBdr>
      <w:divsChild>
        <w:div w:id="1308782217">
          <w:marLeft w:val="0"/>
          <w:marRight w:val="0"/>
          <w:marTop w:val="0"/>
          <w:marBottom w:val="0"/>
          <w:divBdr>
            <w:top w:val="none" w:sz="0" w:space="0" w:color="auto"/>
            <w:left w:val="none" w:sz="0" w:space="0" w:color="auto"/>
            <w:bottom w:val="none" w:sz="0" w:space="0" w:color="auto"/>
            <w:right w:val="none" w:sz="0" w:space="0" w:color="auto"/>
          </w:divBdr>
          <w:divsChild>
            <w:div w:id="1226603772">
              <w:marLeft w:val="0"/>
              <w:marRight w:val="0"/>
              <w:marTop w:val="75"/>
              <w:marBottom w:val="0"/>
              <w:divBdr>
                <w:top w:val="single" w:sz="6" w:space="0" w:color="CCCCCC"/>
                <w:left w:val="single" w:sz="6" w:space="0" w:color="CCCCCC"/>
                <w:bottom w:val="single" w:sz="6" w:space="0" w:color="CCCCCC"/>
                <w:right w:val="single" w:sz="6" w:space="0" w:color="CCCCCC"/>
              </w:divBdr>
              <w:divsChild>
                <w:div w:id="500044801">
                  <w:marLeft w:val="0"/>
                  <w:marRight w:val="0"/>
                  <w:marTop w:val="0"/>
                  <w:marBottom w:val="0"/>
                  <w:divBdr>
                    <w:top w:val="none" w:sz="0" w:space="0" w:color="auto"/>
                    <w:left w:val="none" w:sz="0" w:space="0" w:color="auto"/>
                    <w:bottom w:val="single" w:sz="6" w:space="2" w:color="CCCCCC"/>
                    <w:right w:val="none" w:sz="0" w:space="0" w:color="auto"/>
                  </w:divBdr>
                </w:div>
                <w:div w:id="1720936357">
                  <w:marLeft w:val="0"/>
                  <w:marRight w:val="0"/>
                  <w:marTop w:val="0"/>
                  <w:marBottom w:val="0"/>
                  <w:divBdr>
                    <w:top w:val="none" w:sz="0" w:space="0" w:color="auto"/>
                    <w:left w:val="none" w:sz="0" w:space="0" w:color="auto"/>
                    <w:bottom w:val="none" w:sz="0" w:space="0" w:color="auto"/>
                    <w:right w:val="none" w:sz="0" w:space="0" w:color="auto"/>
                  </w:divBdr>
                </w:div>
              </w:divsChild>
            </w:div>
            <w:div w:id="2007710559">
              <w:marLeft w:val="0"/>
              <w:marRight w:val="0"/>
              <w:marTop w:val="225"/>
              <w:marBottom w:val="150"/>
              <w:divBdr>
                <w:top w:val="none" w:sz="0" w:space="0" w:color="auto"/>
                <w:left w:val="none" w:sz="0" w:space="0" w:color="auto"/>
                <w:bottom w:val="none" w:sz="0" w:space="0" w:color="auto"/>
                <w:right w:val="none" w:sz="0" w:space="0" w:color="auto"/>
              </w:divBdr>
            </w:div>
          </w:divsChild>
        </w:div>
        <w:div w:id="1928877231">
          <w:marLeft w:val="0"/>
          <w:marRight w:val="0"/>
          <w:marTop w:val="0"/>
          <w:marBottom w:val="0"/>
          <w:divBdr>
            <w:top w:val="none" w:sz="0" w:space="0" w:color="auto"/>
            <w:left w:val="none" w:sz="0" w:space="0" w:color="auto"/>
            <w:bottom w:val="none" w:sz="0" w:space="0" w:color="auto"/>
            <w:right w:val="none" w:sz="0" w:space="0" w:color="auto"/>
          </w:divBdr>
          <w:divsChild>
            <w:div w:id="1490903471">
              <w:marLeft w:val="0"/>
              <w:marRight w:val="0"/>
              <w:marTop w:val="75"/>
              <w:marBottom w:val="0"/>
              <w:divBdr>
                <w:top w:val="single" w:sz="6" w:space="0" w:color="CCCCCC"/>
                <w:left w:val="single" w:sz="6" w:space="0" w:color="CCCCCC"/>
                <w:bottom w:val="single" w:sz="6" w:space="0" w:color="CCCCCC"/>
                <w:right w:val="single" w:sz="6" w:space="0" w:color="CCCCCC"/>
              </w:divBdr>
              <w:divsChild>
                <w:div w:id="527180556">
                  <w:marLeft w:val="0"/>
                  <w:marRight w:val="0"/>
                  <w:marTop w:val="0"/>
                  <w:marBottom w:val="0"/>
                  <w:divBdr>
                    <w:top w:val="none" w:sz="0" w:space="0" w:color="auto"/>
                    <w:left w:val="none" w:sz="0" w:space="0" w:color="auto"/>
                    <w:bottom w:val="single" w:sz="6" w:space="2" w:color="CCCCCC"/>
                    <w:right w:val="none" w:sz="0" w:space="0" w:color="auto"/>
                  </w:divBdr>
                </w:div>
                <w:div w:id="479274302">
                  <w:marLeft w:val="0"/>
                  <w:marRight w:val="0"/>
                  <w:marTop w:val="0"/>
                  <w:marBottom w:val="0"/>
                  <w:divBdr>
                    <w:top w:val="none" w:sz="0" w:space="0" w:color="auto"/>
                    <w:left w:val="none" w:sz="0" w:space="0" w:color="auto"/>
                    <w:bottom w:val="none" w:sz="0" w:space="0" w:color="auto"/>
                    <w:right w:val="none" w:sz="0" w:space="0" w:color="auto"/>
                  </w:divBdr>
                </w:div>
              </w:divsChild>
            </w:div>
            <w:div w:id="378943932">
              <w:marLeft w:val="0"/>
              <w:marRight w:val="0"/>
              <w:marTop w:val="225"/>
              <w:marBottom w:val="150"/>
              <w:divBdr>
                <w:top w:val="none" w:sz="0" w:space="0" w:color="auto"/>
                <w:left w:val="none" w:sz="0" w:space="0" w:color="auto"/>
                <w:bottom w:val="none" w:sz="0" w:space="0" w:color="auto"/>
                <w:right w:val="none" w:sz="0" w:space="0" w:color="auto"/>
              </w:divBdr>
            </w:div>
          </w:divsChild>
        </w:div>
        <w:div w:id="1993870550">
          <w:marLeft w:val="0"/>
          <w:marRight w:val="0"/>
          <w:marTop w:val="0"/>
          <w:marBottom w:val="0"/>
          <w:divBdr>
            <w:top w:val="none" w:sz="0" w:space="0" w:color="auto"/>
            <w:left w:val="none" w:sz="0" w:space="0" w:color="auto"/>
            <w:bottom w:val="none" w:sz="0" w:space="0" w:color="auto"/>
            <w:right w:val="none" w:sz="0" w:space="0" w:color="auto"/>
          </w:divBdr>
          <w:divsChild>
            <w:div w:id="2118743945">
              <w:marLeft w:val="0"/>
              <w:marRight w:val="0"/>
              <w:marTop w:val="75"/>
              <w:marBottom w:val="0"/>
              <w:divBdr>
                <w:top w:val="single" w:sz="6" w:space="0" w:color="CCCCCC"/>
                <w:left w:val="single" w:sz="6" w:space="0" w:color="CCCCCC"/>
                <w:bottom w:val="single" w:sz="6" w:space="0" w:color="CCCCCC"/>
                <w:right w:val="single" w:sz="6" w:space="0" w:color="CCCCCC"/>
              </w:divBdr>
              <w:divsChild>
                <w:div w:id="1270431373">
                  <w:marLeft w:val="0"/>
                  <w:marRight w:val="0"/>
                  <w:marTop w:val="0"/>
                  <w:marBottom w:val="0"/>
                  <w:divBdr>
                    <w:top w:val="none" w:sz="0" w:space="0" w:color="auto"/>
                    <w:left w:val="none" w:sz="0" w:space="0" w:color="auto"/>
                    <w:bottom w:val="single" w:sz="6" w:space="2" w:color="CCCCCC"/>
                    <w:right w:val="none" w:sz="0" w:space="0" w:color="auto"/>
                  </w:divBdr>
                </w:div>
                <w:div w:id="1033110715">
                  <w:marLeft w:val="0"/>
                  <w:marRight w:val="0"/>
                  <w:marTop w:val="0"/>
                  <w:marBottom w:val="0"/>
                  <w:divBdr>
                    <w:top w:val="none" w:sz="0" w:space="0" w:color="auto"/>
                    <w:left w:val="none" w:sz="0" w:space="0" w:color="auto"/>
                    <w:bottom w:val="none" w:sz="0" w:space="0" w:color="auto"/>
                    <w:right w:val="none" w:sz="0" w:space="0" w:color="auto"/>
                  </w:divBdr>
                </w:div>
              </w:divsChild>
            </w:div>
            <w:div w:id="1840151070">
              <w:marLeft w:val="0"/>
              <w:marRight w:val="0"/>
              <w:marTop w:val="225"/>
              <w:marBottom w:val="150"/>
              <w:divBdr>
                <w:top w:val="none" w:sz="0" w:space="0" w:color="auto"/>
                <w:left w:val="none" w:sz="0" w:space="0" w:color="auto"/>
                <w:bottom w:val="none" w:sz="0" w:space="0" w:color="auto"/>
                <w:right w:val="none" w:sz="0" w:space="0" w:color="auto"/>
              </w:divBdr>
            </w:div>
          </w:divsChild>
        </w:div>
        <w:div w:id="203568071">
          <w:marLeft w:val="0"/>
          <w:marRight w:val="0"/>
          <w:marTop w:val="0"/>
          <w:marBottom w:val="0"/>
          <w:divBdr>
            <w:top w:val="none" w:sz="0" w:space="0" w:color="auto"/>
            <w:left w:val="none" w:sz="0" w:space="0" w:color="auto"/>
            <w:bottom w:val="none" w:sz="0" w:space="0" w:color="auto"/>
            <w:right w:val="none" w:sz="0" w:space="0" w:color="auto"/>
          </w:divBdr>
          <w:divsChild>
            <w:div w:id="633634512">
              <w:marLeft w:val="0"/>
              <w:marRight w:val="0"/>
              <w:marTop w:val="75"/>
              <w:marBottom w:val="0"/>
              <w:divBdr>
                <w:top w:val="single" w:sz="6" w:space="0" w:color="CCCCCC"/>
                <w:left w:val="single" w:sz="6" w:space="0" w:color="CCCCCC"/>
                <w:bottom w:val="single" w:sz="6" w:space="0" w:color="CCCCCC"/>
                <w:right w:val="single" w:sz="6" w:space="0" w:color="CCCCCC"/>
              </w:divBdr>
              <w:divsChild>
                <w:div w:id="91825929">
                  <w:marLeft w:val="0"/>
                  <w:marRight w:val="0"/>
                  <w:marTop w:val="0"/>
                  <w:marBottom w:val="0"/>
                  <w:divBdr>
                    <w:top w:val="none" w:sz="0" w:space="0" w:color="auto"/>
                    <w:left w:val="none" w:sz="0" w:space="0" w:color="auto"/>
                    <w:bottom w:val="single" w:sz="6" w:space="2" w:color="CCCCCC"/>
                    <w:right w:val="none" w:sz="0" w:space="0" w:color="auto"/>
                  </w:divBdr>
                </w:div>
                <w:div w:id="578758920">
                  <w:marLeft w:val="0"/>
                  <w:marRight w:val="0"/>
                  <w:marTop w:val="0"/>
                  <w:marBottom w:val="0"/>
                  <w:divBdr>
                    <w:top w:val="none" w:sz="0" w:space="0" w:color="auto"/>
                    <w:left w:val="none" w:sz="0" w:space="0" w:color="auto"/>
                    <w:bottom w:val="none" w:sz="0" w:space="0" w:color="auto"/>
                    <w:right w:val="none" w:sz="0" w:space="0" w:color="auto"/>
                  </w:divBdr>
                </w:div>
              </w:divsChild>
            </w:div>
            <w:div w:id="481310844">
              <w:marLeft w:val="0"/>
              <w:marRight w:val="0"/>
              <w:marTop w:val="225"/>
              <w:marBottom w:val="150"/>
              <w:divBdr>
                <w:top w:val="none" w:sz="0" w:space="0" w:color="auto"/>
                <w:left w:val="none" w:sz="0" w:space="0" w:color="auto"/>
                <w:bottom w:val="none" w:sz="0" w:space="0" w:color="auto"/>
                <w:right w:val="none" w:sz="0" w:space="0" w:color="auto"/>
              </w:divBdr>
            </w:div>
          </w:divsChild>
        </w:div>
        <w:div w:id="376702806">
          <w:marLeft w:val="0"/>
          <w:marRight w:val="0"/>
          <w:marTop w:val="0"/>
          <w:marBottom w:val="0"/>
          <w:divBdr>
            <w:top w:val="none" w:sz="0" w:space="0" w:color="auto"/>
            <w:left w:val="none" w:sz="0" w:space="0" w:color="auto"/>
            <w:bottom w:val="none" w:sz="0" w:space="0" w:color="auto"/>
            <w:right w:val="none" w:sz="0" w:space="0" w:color="auto"/>
          </w:divBdr>
          <w:divsChild>
            <w:div w:id="2006787026">
              <w:marLeft w:val="0"/>
              <w:marRight w:val="0"/>
              <w:marTop w:val="75"/>
              <w:marBottom w:val="0"/>
              <w:divBdr>
                <w:top w:val="single" w:sz="6" w:space="0" w:color="CCCCCC"/>
                <w:left w:val="single" w:sz="6" w:space="0" w:color="CCCCCC"/>
                <w:bottom w:val="single" w:sz="6" w:space="0" w:color="CCCCCC"/>
                <w:right w:val="single" w:sz="6" w:space="0" w:color="CCCCCC"/>
              </w:divBdr>
              <w:divsChild>
                <w:div w:id="1886330886">
                  <w:marLeft w:val="0"/>
                  <w:marRight w:val="0"/>
                  <w:marTop w:val="0"/>
                  <w:marBottom w:val="0"/>
                  <w:divBdr>
                    <w:top w:val="none" w:sz="0" w:space="0" w:color="auto"/>
                    <w:left w:val="none" w:sz="0" w:space="0" w:color="auto"/>
                    <w:bottom w:val="single" w:sz="6" w:space="2" w:color="CCCCCC"/>
                    <w:right w:val="none" w:sz="0" w:space="0" w:color="auto"/>
                  </w:divBdr>
                </w:div>
                <w:div w:id="351881421">
                  <w:marLeft w:val="0"/>
                  <w:marRight w:val="0"/>
                  <w:marTop w:val="0"/>
                  <w:marBottom w:val="0"/>
                  <w:divBdr>
                    <w:top w:val="none" w:sz="0" w:space="0" w:color="auto"/>
                    <w:left w:val="none" w:sz="0" w:space="0" w:color="auto"/>
                    <w:bottom w:val="none" w:sz="0" w:space="0" w:color="auto"/>
                    <w:right w:val="none" w:sz="0" w:space="0" w:color="auto"/>
                  </w:divBdr>
                </w:div>
              </w:divsChild>
            </w:div>
            <w:div w:id="134489113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240453769">
      <w:bodyDiv w:val="1"/>
      <w:marLeft w:val="0"/>
      <w:marRight w:val="0"/>
      <w:marTop w:val="0"/>
      <w:marBottom w:val="0"/>
      <w:divBdr>
        <w:top w:val="none" w:sz="0" w:space="0" w:color="auto"/>
        <w:left w:val="none" w:sz="0" w:space="0" w:color="auto"/>
        <w:bottom w:val="none" w:sz="0" w:space="0" w:color="auto"/>
        <w:right w:val="none" w:sz="0" w:space="0" w:color="auto"/>
      </w:divBdr>
    </w:div>
    <w:div w:id="382599802">
      <w:bodyDiv w:val="1"/>
      <w:marLeft w:val="0"/>
      <w:marRight w:val="0"/>
      <w:marTop w:val="0"/>
      <w:marBottom w:val="0"/>
      <w:divBdr>
        <w:top w:val="none" w:sz="0" w:space="0" w:color="auto"/>
        <w:left w:val="none" w:sz="0" w:space="0" w:color="auto"/>
        <w:bottom w:val="none" w:sz="0" w:space="0" w:color="auto"/>
        <w:right w:val="none" w:sz="0" w:space="0" w:color="auto"/>
      </w:divBdr>
      <w:divsChild>
        <w:div w:id="2034963430">
          <w:marLeft w:val="0"/>
          <w:marRight w:val="0"/>
          <w:marTop w:val="0"/>
          <w:marBottom w:val="0"/>
          <w:divBdr>
            <w:top w:val="none" w:sz="0" w:space="0" w:color="auto"/>
            <w:left w:val="none" w:sz="0" w:space="0" w:color="auto"/>
            <w:bottom w:val="none" w:sz="0" w:space="0" w:color="auto"/>
            <w:right w:val="none" w:sz="0" w:space="0" w:color="auto"/>
          </w:divBdr>
          <w:divsChild>
            <w:div w:id="1786584103">
              <w:marLeft w:val="0"/>
              <w:marRight w:val="0"/>
              <w:marTop w:val="75"/>
              <w:marBottom w:val="0"/>
              <w:divBdr>
                <w:top w:val="single" w:sz="6" w:space="0" w:color="CCCCCC"/>
                <w:left w:val="single" w:sz="6" w:space="0" w:color="CCCCCC"/>
                <w:bottom w:val="single" w:sz="6" w:space="0" w:color="CCCCCC"/>
                <w:right w:val="single" w:sz="6" w:space="0" w:color="CCCCCC"/>
              </w:divBdr>
              <w:divsChild>
                <w:div w:id="1239635427">
                  <w:marLeft w:val="0"/>
                  <w:marRight w:val="0"/>
                  <w:marTop w:val="0"/>
                  <w:marBottom w:val="0"/>
                  <w:divBdr>
                    <w:top w:val="none" w:sz="0" w:space="0" w:color="auto"/>
                    <w:left w:val="none" w:sz="0" w:space="0" w:color="auto"/>
                    <w:bottom w:val="single" w:sz="6" w:space="2" w:color="CCCCCC"/>
                    <w:right w:val="none" w:sz="0" w:space="0" w:color="auto"/>
                  </w:divBdr>
                </w:div>
                <w:div w:id="53819122">
                  <w:marLeft w:val="0"/>
                  <w:marRight w:val="0"/>
                  <w:marTop w:val="0"/>
                  <w:marBottom w:val="0"/>
                  <w:divBdr>
                    <w:top w:val="none" w:sz="0" w:space="0" w:color="auto"/>
                    <w:left w:val="none" w:sz="0" w:space="0" w:color="auto"/>
                    <w:bottom w:val="none" w:sz="0" w:space="0" w:color="auto"/>
                    <w:right w:val="none" w:sz="0" w:space="0" w:color="auto"/>
                  </w:divBdr>
                </w:div>
              </w:divsChild>
            </w:div>
            <w:div w:id="115149628">
              <w:marLeft w:val="0"/>
              <w:marRight w:val="0"/>
              <w:marTop w:val="225"/>
              <w:marBottom w:val="150"/>
              <w:divBdr>
                <w:top w:val="none" w:sz="0" w:space="0" w:color="auto"/>
                <w:left w:val="none" w:sz="0" w:space="0" w:color="auto"/>
                <w:bottom w:val="none" w:sz="0" w:space="0" w:color="auto"/>
                <w:right w:val="none" w:sz="0" w:space="0" w:color="auto"/>
              </w:divBdr>
            </w:div>
          </w:divsChild>
        </w:div>
        <w:div w:id="1085301188">
          <w:marLeft w:val="0"/>
          <w:marRight w:val="0"/>
          <w:marTop w:val="0"/>
          <w:marBottom w:val="0"/>
          <w:divBdr>
            <w:top w:val="none" w:sz="0" w:space="0" w:color="auto"/>
            <w:left w:val="none" w:sz="0" w:space="0" w:color="auto"/>
            <w:bottom w:val="none" w:sz="0" w:space="0" w:color="auto"/>
            <w:right w:val="none" w:sz="0" w:space="0" w:color="auto"/>
          </w:divBdr>
          <w:divsChild>
            <w:div w:id="424494438">
              <w:marLeft w:val="0"/>
              <w:marRight w:val="0"/>
              <w:marTop w:val="75"/>
              <w:marBottom w:val="0"/>
              <w:divBdr>
                <w:top w:val="single" w:sz="6" w:space="0" w:color="CCCCCC"/>
                <w:left w:val="single" w:sz="6" w:space="0" w:color="CCCCCC"/>
                <w:bottom w:val="single" w:sz="6" w:space="0" w:color="CCCCCC"/>
                <w:right w:val="single" w:sz="6" w:space="0" w:color="CCCCCC"/>
              </w:divBdr>
              <w:divsChild>
                <w:div w:id="1748531090">
                  <w:marLeft w:val="0"/>
                  <w:marRight w:val="0"/>
                  <w:marTop w:val="0"/>
                  <w:marBottom w:val="0"/>
                  <w:divBdr>
                    <w:top w:val="none" w:sz="0" w:space="0" w:color="auto"/>
                    <w:left w:val="none" w:sz="0" w:space="0" w:color="auto"/>
                    <w:bottom w:val="single" w:sz="6" w:space="2" w:color="CCCCCC"/>
                    <w:right w:val="none" w:sz="0" w:space="0" w:color="auto"/>
                  </w:divBdr>
                </w:div>
                <w:div w:id="1471554870">
                  <w:marLeft w:val="0"/>
                  <w:marRight w:val="0"/>
                  <w:marTop w:val="0"/>
                  <w:marBottom w:val="0"/>
                  <w:divBdr>
                    <w:top w:val="none" w:sz="0" w:space="0" w:color="auto"/>
                    <w:left w:val="none" w:sz="0" w:space="0" w:color="auto"/>
                    <w:bottom w:val="none" w:sz="0" w:space="0" w:color="auto"/>
                    <w:right w:val="none" w:sz="0" w:space="0" w:color="auto"/>
                  </w:divBdr>
                </w:div>
              </w:divsChild>
            </w:div>
            <w:div w:id="1815171576">
              <w:marLeft w:val="0"/>
              <w:marRight w:val="0"/>
              <w:marTop w:val="225"/>
              <w:marBottom w:val="150"/>
              <w:divBdr>
                <w:top w:val="none" w:sz="0" w:space="0" w:color="auto"/>
                <w:left w:val="none" w:sz="0" w:space="0" w:color="auto"/>
                <w:bottom w:val="none" w:sz="0" w:space="0" w:color="auto"/>
                <w:right w:val="none" w:sz="0" w:space="0" w:color="auto"/>
              </w:divBdr>
            </w:div>
          </w:divsChild>
        </w:div>
        <w:div w:id="1753773518">
          <w:marLeft w:val="0"/>
          <w:marRight w:val="0"/>
          <w:marTop w:val="0"/>
          <w:marBottom w:val="0"/>
          <w:divBdr>
            <w:top w:val="none" w:sz="0" w:space="0" w:color="auto"/>
            <w:left w:val="none" w:sz="0" w:space="0" w:color="auto"/>
            <w:bottom w:val="none" w:sz="0" w:space="0" w:color="auto"/>
            <w:right w:val="none" w:sz="0" w:space="0" w:color="auto"/>
          </w:divBdr>
          <w:divsChild>
            <w:div w:id="1412434173">
              <w:marLeft w:val="0"/>
              <w:marRight w:val="0"/>
              <w:marTop w:val="75"/>
              <w:marBottom w:val="0"/>
              <w:divBdr>
                <w:top w:val="single" w:sz="6" w:space="0" w:color="CCCCCC"/>
                <w:left w:val="single" w:sz="6" w:space="0" w:color="CCCCCC"/>
                <w:bottom w:val="single" w:sz="6" w:space="0" w:color="CCCCCC"/>
                <w:right w:val="single" w:sz="6" w:space="0" w:color="CCCCCC"/>
              </w:divBdr>
              <w:divsChild>
                <w:div w:id="1079909440">
                  <w:marLeft w:val="0"/>
                  <w:marRight w:val="0"/>
                  <w:marTop w:val="0"/>
                  <w:marBottom w:val="0"/>
                  <w:divBdr>
                    <w:top w:val="none" w:sz="0" w:space="0" w:color="auto"/>
                    <w:left w:val="none" w:sz="0" w:space="0" w:color="auto"/>
                    <w:bottom w:val="single" w:sz="6" w:space="2" w:color="CCCCCC"/>
                    <w:right w:val="none" w:sz="0" w:space="0" w:color="auto"/>
                  </w:divBdr>
                </w:div>
                <w:div w:id="1536309204">
                  <w:marLeft w:val="0"/>
                  <w:marRight w:val="0"/>
                  <w:marTop w:val="0"/>
                  <w:marBottom w:val="0"/>
                  <w:divBdr>
                    <w:top w:val="none" w:sz="0" w:space="0" w:color="auto"/>
                    <w:left w:val="none" w:sz="0" w:space="0" w:color="auto"/>
                    <w:bottom w:val="none" w:sz="0" w:space="0" w:color="auto"/>
                    <w:right w:val="none" w:sz="0" w:space="0" w:color="auto"/>
                  </w:divBdr>
                </w:div>
              </w:divsChild>
            </w:div>
            <w:div w:id="1859276955">
              <w:marLeft w:val="0"/>
              <w:marRight w:val="0"/>
              <w:marTop w:val="225"/>
              <w:marBottom w:val="150"/>
              <w:divBdr>
                <w:top w:val="none" w:sz="0" w:space="0" w:color="auto"/>
                <w:left w:val="none" w:sz="0" w:space="0" w:color="auto"/>
                <w:bottom w:val="none" w:sz="0" w:space="0" w:color="auto"/>
                <w:right w:val="none" w:sz="0" w:space="0" w:color="auto"/>
              </w:divBdr>
            </w:div>
          </w:divsChild>
        </w:div>
        <w:div w:id="1121531665">
          <w:marLeft w:val="0"/>
          <w:marRight w:val="0"/>
          <w:marTop w:val="0"/>
          <w:marBottom w:val="0"/>
          <w:divBdr>
            <w:top w:val="none" w:sz="0" w:space="0" w:color="auto"/>
            <w:left w:val="none" w:sz="0" w:space="0" w:color="auto"/>
            <w:bottom w:val="none" w:sz="0" w:space="0" w:color="auto"/>
            <w:right w:val="none" w:sz="0" w:space="0" w:color="auto"/>
          </w:divBdr>
          <w:divsChild>
            <w:div w:id="1060713417">
              <w:marLeft w:val="0"/>
              <w:marRight w:val="0"/>
              <w:marTop w:val="75"/>
              <w:marBottom w:val="0"/>
              <w:divBdr>
                <w:top w:val="single" w:sz="6" w:space="0" w:color="CCCCCC"/>
                <w:left w:val="single" w:sz="6" w:space="0" w:color="CCCCCC"/>
                <w:bottom w:val="single" w:sz="6" w:space="0" w:color="CCCCCC"/>
                <w:right w:val="single" w:sz="6" w:space="0" w:color="CCCCCC"/>
              </w:divBdr>
              <w:divsChild>
                <w:div w:id="483359429">
                  <w:marLeft w:val="0"/>
                  <w:marRight w:val="0"/>
                  <w:marTop w:val="0"/>
                  <w:marBottom w:val="0"/>
                  <w:divBdr>
                    <w:top w:val="none" w:sz="0" w:space="0" w:color="auto"/>
                    <w:left w:val="none" w:sz="0" w:space="0" w:color="auto"/>
                    <w:bottom w:val="single" w:sz="6" w:space="2" w:color="CCCCCC"/>
                    <w:right w:val="none" w:sz="0" w:space="0" w:color="auto"/>
                  </w:divBdr>
                </w:div>
                <w:div w:id="243225908">
                  <w:marLeft w:val="0"/>
                  <w:marRight w:val="0"/>
                  <w:marTop w:val="0"/>
                  <w:marBottom w:val="0"/>
                  <w:divBdr>
                    <w:top w:val="none" w:sz="0" w:space="0" w:color="auto"/>
                    <w:left w:val="none" w:sz="0" w:space="0" w:color="auto"/>
                    <w:bottom w:val="none" w:sz="0" w:space="0" w:color="auto"/>
                    <w:right w:val="none" w:sz="0" w:space="0" w:color="auto"/>
                  </w:divBdr>
                </w:div>
              </w:divsChild>
            </w:div>
            <w:div w:id="1007246624">
              <w:marLeft w:val="0"/>
              <w:marRight w:val="0"/>
              <w:marTop w:val="225"/>
              <w:marBottom w:val="150"/>
              <w:divBdr>
                <w:top w:val="none" w:sz="0" w:space="0" w:color="auto"/>
                <w:left w:val="none" w:sz="0" w:space="0" w:color="auto"/>
                <w:bottom w:val="none" w:sz="0" w:space="0" w:color="auto"/>
                <w:right w:val="none" w:sz="0" w:space="0" w:color="auto"/>
              </w:divBdr>
            </w:div>
          </w:divsChild>
        </w:div>
        <w:div w:id="1191258456">
          <w:marLeft w:val="0"/>
          <w:marRight w:val="0"/>
          <w:marTop w:val="0"/>
          <w:marBottom w:val="0"/>
          <w:divBdr>
            <w:top w:val="none" w:sz="0" w:space="0" w:color="auto"/>
            <w:left w:val="none" w:sz="0" w:space="0" w:color="auto"/>
            <w:bottom w:val="none" w:sz="0" w:space="0" w:color="auto"/>
            <w:right w:val="none" w:sz="0" w:space="0" w:color="auto"/>
          </w:divBdr>
          <w:divsChild>
            <w:div w:id="1368220027">
              <w:marLeft w:val="0"/>
              <w:marRight w:val="0"/>
              <w:marTop w:val="75"/>
              <w:marBottom w:val="0"/>
              <w:divBdr>
                <w:top w:val="single" w:sz="6" w:space="0" w:color="CCCCCC"/>
                <w:left w:val="single" w:sz="6" w:space="0" w:color="CCCCCC"/>
                <w:bottom w:val="single" w:sz="6" w:space="0" w:color="CCCCCC"/>
                <w:right w:val="single" w:sz="6" w:space="0" w:color="CCCCCC"/>
              </w:divBdr>
              <w:divsChild>
                <w:div w:id="728573001">
                  <w:marLeft w:val="0"/>
                  <w:marRight w:val="0"/>
                  <w:marTop w:val="0"/>
                  <w:marBottom w:val="0"/>
                  <w:divBdr>
                    <w:top w:val="none" w:sz="0" w:space="0" w:color="auto"/>
                    <w:left w:val="none" w:sz="0" w:space="0" w:color="auto"/>
                    <w:bottom w:val="single" w:sz="6" w:space="2" w:color="CCCCCC"/>
                    <w:right w:val="none" w:sz="0" w:space="0" w:color="auto"/>
                  </w:divBdr>
                </w:div>
                <w:div w:id="4269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9626">
      <w:bodyDiv w:val="1"/>
      <w:marLeft w:val="0"/>
      <w:marRight w:val="0"/>
      <w:marTop w:val="0"/>
      <w:marBottom w:val="0"/>
      <w:divBdr>
        <w:top w:val="none" w:sz="0" w:space="0" w:color="auto"/>
        <w:left w:val="none" w:sz="0" w:space="0" w:color="auto"/>
        <w:bottom w:val="none" w:sz="0" w:space="0" w:color="auto"/>
        <w:right w:val="none" w:sz="0" w:space="0" w:color="auto"/>
      </w:divBdr>
    </w:div>
    <w:div w:id="843058771">
      <w:bodyDiv w:val="1"/>
      <w:marLeft w:val="0"/>
      <w:marRight w:val="0"/>
      <w:marTop w:val="0"/>
      <w:marBottom w:val="0"/>
      <w:divBdr>
        <w:top w:val="none" w:sz="0" w:space="0" w:color="auto"/>
        <w:left w:val="none" w:sz="0" w:space="0" w:color="auto"/>
        <w:bottom w:val="none" w:sz="0" w:space="0" w:color="auto"/>
        <w:right w:val="none" w:sz="0" w:space="0" w:color="auto"/>
      </w:divBdr>
      <w:divsChild>
        <w:div w:id="65805965">
          <w:marLeft w:val="0"/>
          <w:marRight w:val="0"/>
          <w:marTop w:val="0"/>
          <w:marBottom w:val="0"/>
          <w:divBdr>
            <w:top w:val="none" w:sz="0" w:space="0" w:color="auto"/>
            <w:left w:val="none" w:sz="0" w:space="0" w:color="auto"/>
            <w:bottom w:val="none" w:sz="0" w:space="0" w:color="auto"/>
            <w:right w:val="none" w:sz="0" w:space="0" w:color="auto"/>
          </w:divBdr>
          <w:divsChild>
            <w:div w:id="1924146034">
              <w:marLeft w:val="0"/>
              <w:marRight w:val="0"/>
              <w:marTop w:val="75"/>
              <w:marBottom w:val="0"/>
              <w:divBdr>
                <w:top w:val="single" w:sz="6" w:space="0" w:color="CCCCCC"/>
                <w:left w:val="single" w:sz="6" w:space="0" w:color="CCCCCC"/>
                <w:bottom w:val="single" w:sz="6" w:space="0" w:color="CCCCCC"/>
                <w:right w:val="single" w:sz="6" w:space="0" w:color="CCCCCC"/>
              </w:divBdr>
              <w:divsChild>
                <w:div w:id="1332106327">
                  <w:marLeft w:val="0"/>
                  <w:marRight w:val="0"/>
                  <w:marTop w:val="0"/>
                  <w:marBottom w:val="0"/>
                  <w:divBdr>
                    <w:top w:val="none" w:sz="0" w:space="0" w:color="auto"/>
                    <w:left w:val="none" w:sz="0" w:space="0" w:color="auto"/>
                    <w:bottom w:val="single" w:sz="6" w:space="2" w:color="CCCCCC"/>
                    <w:right w:val="none" w:sz="0" w:space="0" w:color="auto"/>
                  </w:divBdr>
                </w:div>
                <w:div w:id="653948749">
                  <w:marLeft w:val="0"/>
                  <w:marRight w:val="0"/>
                  <w:marTop w:val="0"/>
                  <w:marBottom w:val="0"/>
                  <w:divBdr>
                    <w:top w:val="none" w:sz="0" w:space="0" w:color="auto"/>
                    <w:left w:val="none" w:sz="0" w:space="0" w:color="auto"/>
                    <w:bottom w:val="none" w:sz="0" w:space="0" w:color="auto"/>
                    <w:right w:val="none" w:sz="0" w:space="0" w:color="auto"/>
                  </w:divBdr>
                </w:div>
              </w:divsChild>
            </w:div>
            <w:div w:id="1412434845">
              <w:marLeft w:val="0"/>
              <w:marRight w:val="0"/>
              <w:marTop w:val="225"/>
              <w:marBottom w:val="150"/>
              <w:divBdr>
                <w:top w:val="none" w:sz="0" w:space="0" w:color="auto"/>
                <w:left w:val="none" w:sz="0" w:space="0" w:color="auto"/>
                <w:bottom w:val="none" w:sz="0" w:space="0" w:color="auto"/>
                <w:right w:val="none" w:sz="0" w:space="0" w:color="auto"/>
              </w:divBdr>
            </w:div>
          </w:divsChild>
        </w:div>
        <w:div w:id="1176725025">
          <w:marLeft w:val="0"/>
          <w:marRight w:val="0"/>
          <w:marTop w:val="0"/>
          <w:marBottom w:val="0"/>
          <w:divBdr>
            <w:top w:val="none" w:sz="0" w:space="0" w:color="auto"/>
            <w:left w:val="none" w:sz="0" w:space="0" w:color="auto"/>
            <w:bottom w:val="none" w:sz="0" w:space="0" w:color="auto"/>
            <w:right w:val="none" w:sz="0" w:space="0" w:color="auto"/>
          </w:divBdr>
          <w:divsChild>
            <w:div w:id="671302588">
              <w:marLeft w:val="0"/>
              <w:marRight w:val="0"/>
              <w:marTop w:val="75"/>
              <w:marBottom w:val="0"/>
              <w:divBdr>
                <w:top w:val="single" w:sz="6" w:space="0" w:color="CCCCCC"/>
                <w:left w:val="single" w:sz="6" w:space="0" w:color="CCCCCC"/>
                <w:bottom w:val="single" w:sz="6" w:space="0" w:color="CCCCCC"/>
                <w:right w:val="single" w:sz="6" w:space="0" w:color="CCCCCC"/>
              </w:divBdr>
              <w:divsChild>
                <w:div w:id="240136923">
                  <w:marLeft w:val="0"/>
                  <w:marRight w:val="0"/>
                  <w:marTop w:val="0"/>
                  <w:marBottom w:val="0"/>
                  <w:divBdr>
                    <w:top w:val="none" w:sz="0" w:space="0" w:color="auto"/>
                    <w:left w:val="none" w:sz="0" w:space="0" w:color="auto"/>
                    <w:bottom w:val="single" w:sz="6" w:space="2" w:color="CCCCCC"/>
                    <w:right w:val="none" w:sz="0" w:space="0" w:color="auto"/>
                  </w:divBdr>
                </w:div>
                <w:div w:id="530917923">
                  <w:marLeft w:val="0"/>
                  <w:marRight w:val="0"/>
                  <w:marTop w:val="0"/>
                  <w:marBottom w:val="0"/>
                  <w:divBdr>
                    <w:top w:val="none" w:sz="0" w:space="0" w:color="auto"/>
                    <w:left w:val="none" w:sz="0" w:space="0" w:color="auto"/>
                    <w:bottom w:val="none" w:sz="0" w:space="0" w:color="auto"/>
                    <w:right w:val="none" w:sz="0" w:space="0" w:color="auto"/>
                  </w:divBdr>
                </w:div>
              </w:divsChild>
            </w:div>
            <w:div w:id="551771761">
              <w:marLeft w:val="0"/>
              <w:marRight w:val="0"/>
              <w:marTop w:val="225"/>
              <w:marBottom w:val="150"/>
              <w:divBdr>
                <w:top w:val="none" w:sz="0" w:space="0" w:color="auto"/>
                <w:left w:val="none" w:sz="0" w:space="0" w:color="auto"/>
                <w:bottom w:val="none" w:sz="0" w:space="0" w:color="auto"/>
                <w:right w:val="none" w:sz="0" w:space="0" w:color="auto"/>
              </w:divBdr>
            </w:div>
          </w:divsChild>
        </w:div>
        <w:div w:id="2020958520">
          <w:marLeft w:val="0"/>
          <w:marRight w:val="0"/>
          <w:marTop w:val="0"/>
          <w:marBottom w:val="0"/>
          <w:divBdr>
            <w:top w:val="none" w:sz="0" w:space="0" w:color="auto"/>
            <w:left w:val="none" w:sz="0" w:space="0" w:color="auto"/>
            <w:bottom w:val="none" w:sz="0" w:space="0" w:color="auto"/>
            <w:right w:val="none" w:sz="0" w:space="0" w:color="auto"/>
          </w:divBdr>
          <w:divsChild>
            <w:div w:id="1818450296">
              <w:marLeft w:val="0"/>
              <w:marRight w:val="0"/>
              <w:marTop w:val="75"/>
              <w:marBottom w:val="0"/>
              <w:divBdr>
                <w:top w:val="single" w:sz="6" w:space="0" w:color="CCCCCC"/>
                <w:left w:val="single" w:sz="6" w:space="0" w:color="CCCCCC"/>
                <w:bottom w:val="single" w:sz="6" w:space="0" w:color="CCCCCC"/>
                <w:right w:val="single" w:sz="6" w:space="0" w:color="CCCCCC"/>
              </w:divBdr>
              <w:divsChild>
                <w:div w:id="393965005">
                  <w:marLeft w:val="0"/>
                  <w:marRight w:val="0"/>
                  <w:marTop w:val="0"/>
                  <w:marBottom w:val="0"/>
                  <w:divBdr>
                    <w:top w:val="none" w:sz="0" w:space="0" w:color="auto"/>
                    <w:left w:val="none" w:sz="0" w:space="0" w:color="auto"/>
                    <w:bottom w:val="single" w:sz="6" w:space="2" w:color="CCCCCC"/>
                    <w:right w:val="none" w:sz="0" w:space="0" w:color="auto"/>
                  </w:divBdr>
                </w:div>
                <w:div w:id="2037343999">
                  <w:marLeft w:val="0"/>
                  <w:marRight w:val="0"/>
                  <w:marTop w:val="0"/>
                  <w:marBottom w:val="0"/>
                  <w:divBdr>
                    <w:top w:val="none" w:sz="0" w:space="0" w:color="auto"/>
                    <w:left w:val="none" w:sz="0" w:space="0" w:color="auto"/>
                    <w:bottom w:val="none" w:sz="0" w:space="0" w:color="auto"/>
                    <w:right w:val="none" w:sz="0" w:space="0" w:color="auto"/>
                  </w:divBdr>
                </w:div>
              </w:divsChild>
            </w:div>
            <w:div w:id="1742943225">
              <w:marLeft w:val="0"/>
              <w:marRight w:val="0"/>
              <w:marTop w:val="225"/>
              <w:marBottom w:val="150"/>
              <w:divBdr>
                <w:top w:val="none" w:sz="0" w:space="0" w:color="auto"/>
                <w:left w:val="none" w:sz="0" w:space="0" w:color="auto"/>
                <w:bottom w:val="none" w:sz="0" w:space="0" w:color="auto"/>
                <w:right w:val="none" w:sz="0" w:space="0" w:color="auto"/>
              </w:divBdr>
            </w:div>
          </w:divsChild>
        </w:div>
        <w:div w:id="897937931">
          <w:marLeft w:val="0"/>
          <w:marRight w:val="0"/>
          <w:marTop w:val="0"/>
          <w:marBottom w:val="0"/>
          <w:divBdr>
            <w:top w:val="none" w:sz="0" w:space="0" w:color="auto"/>
            <w:left w:val="none" w:sz="0" w:space="0" w:color="auto"/>
            <w:bottom w:val="none" w:sz="0" w:space="0" w:color="auto"/>
            <w:right w:val="none" w:sz="0" w:space="0" w:color="auto"/>
          </w:divBdr>
          <w:divsChild>
            <w:div w:id="776297301">
              <w:marLeft w:val="0"/>
              <w:marRight w:val="0"/>
              <w:marTop w:val="75"/>
              <w:marBottom w:val="0"/>
              <w:divBdr>
                <w:top w:val="single" w:sz="6" w:space="0" w:color="CCCCCC"/>
                <w:left w:val="single" w:sz="6" w:space="0" w:color="CCCCCC"/>
                <w:bottom w:val="single" w:sz="6" w:space="0" w:color="CCCCCC"/>
                <w:right w:val="single" w:sz="6" w:space="0" w:color="CCCCCC"/>
              </w:divBdr>
              <w:divsChild>
                <w:div w:id="998730415">
                  <w:marLeft w:val="0"/>
                  <w:marRight w:val="0"/>
                  <w:marTop w:val="0"/>
                  <w:marBottom w:val="0"/>
                  <w:divBdr>
                    <w:top w:val="none" w:sz="0" w:space="0" w:color="auto"/>
                    <w:left w:val="none" w:sz="0" w:space="0" w:color="auto"/>
                    <w:bottom w:val="single" w:sz="6" w:space="2" w:color="CCCCCC"/>
                    <w:right w:val="none" w:sz="0" w:space="0" w:color="auto"/>
                  </w:divBdr>
                </w:div>
                <w:div w:id="1834641623">
                  <w:marLeft w:val="0"/>
                  <w:marRight w:val="0"/>
                  <w:marTop w:val="0"/>
                  <w:marBottom w:val="0"/>
                  <w:divBdr>
                    <w:top w:val="none" w:sz="0" w:space="0" w:color="auto"/>
                    <w:left w:val="none" w:sz="0" w:space="0" w:color="auto"/>
                    <w:bottom w:val="none" w:sz="0" w:space="0" w:color="auto"/>
                    <w:right w:val="none" w:sz="0" w:space="0" w:color="auto"/>
                  </w:divBdr>
                </w:div>
              </w:divsChild>
            </w:div>
            <w:div w:id="1735547978">
              <w:marLeft w:val="0"/>
              <w:marRight w:val="0"/>
              <w:marTop w:val="225"/>
              <w:marBottom w:val="150"/>
              <w:divBdr>
                <w:top w:val="none" w:sz="0" w:space="0" w:color="auto"/>
                <w:left w:val="none" w:sz="0" w:space="0" w:color="auto"/>
                <w:bottom w:val="none" w:sz="0" w:space="0" w:color="auto"/>
                <w:right w:val="none" w:sz="0" w:space="0" w:color="auto"/>
              </w:divBdr>
            </w:div>
          </w:divsChild>
        </w:div>
        <w:div w:id="1201477631">
          <w:marLeft w:val="0"/>
          <w:marRight w:val="0"/>
          <w:marTop w:val="0"/>
          <w:marBottom w:val="0"/>
          <w:divBdr>
            <w:top w:val="none" w:sz="0" w:space="0" w:color="auto"/>
            <w:left w:val="none" w:sz="0" w:space="0" w:color="auto"/>
            <w:bottom w:val="none" w:sz="0" w:space="0" w:color="auto"/>
            <w:right w:val="none" w:sz="0" w:space="0" w:color="auto"/>
          </w:divBdr>
          <w:divsChild>
            <w:div w:id="1102535948">
              <w:marLeft w:val="0"/>
              <w:marRight w:val="0"/>
              <w:marTop w:val="75"/>
              <w:marBottom w:val="0"/>
              <w:divBdr>
                <w:top w:val="single" w:sz="6" w:space="0" w:color="CCCCCC"/>
                <w:left w:val="single" w:sz="6" w:space="0" w:color="CCCCCC"/>
                <w:bottom w:val="single" w:sz="6" w:space="0" w:color="CCCCCC"/>
                <w:right w:val="single" w:sz="6" w:space="0" w:color="CCCCCC"/>
              </w:divBdr>
              <w:divsChild>
                <w:div w:id="1216434332">
                  <w:marLeft w:val="0"/>
                  <w:marRight w:val="0"/>
                  <w:marTop w:val="0"/>
                  <w:marBottom w:val="0"/>
                  <w:divBdr>
                    <w:top w:val="none" w:sz="0" w:space="0" w:color="auto"/>
                    <w:left w:val="none" w:sz="0" w:space="0" w:color="auto"/>
                    <w:bottom w:val="single" w:sz="6" w:space="2" w:color="CCCCCC"/>
                    <w:right w:val="none" w:sz="0" w:space="0" w:color="auto"/>
                  </w:divBdr>
                </w:div>
                <w:div w:id="5709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5365">
      <w:bodyDiv w:val="1"/>
      <w:marLeft w:val="0"/>
      <w:marRight w:val="0"/>
      <w:marTop w:val="0"/>
      <w:marBottom w:val="0"/>
      <w:divBdr>
        <w:top w:val="none" w:sz="0" w:space="0" w:color="auto"/>
        <w:left w:val="none" w:sz="0" w:space="0" w:color="auto"/>
        <w:bottom w:val="none" w:sz="0" w:space="0" w:color="auto"/>
        <w:right w:val="none" w:sz="0" w:space="0" w:color="auto"/>
      </w:divBdr>
    </w:div>
    <w:div w:id="1245383214">
      <w:bodyDiv w:val="1"/>
      <w:marLeft w:val="0"/>
      <w:marRight w:val="0"/>
      <w:marTop w:val="0"/>
      <w:marBottom w:val="0"/>
      <w:divBdr>
        <w:top w:val="none" w:sz="0" w:space="0" w:color="auto"/>
        <w:left w:val="none" w:sz="0" w:space="0" w:color="auto"/>
        <w:bottom w:val="none" w:sz="0" w:space="0" w:color="auto"/>
        <w:right w:val="none" w:sz="0" w:space="0" w:color="auto"/>
      </w:divBdr>
    </w:div>
    <w:div w:id="1580824957">
      <w:bodyDiv w:val="1"/>
      <w:marLeft w:val="0"/>
      <w:marRight w:val="0"/>
      <w:marTop w:val="0"/>
      <w:marBottom w:val="0"/>
      <w:divBdr>
        <w:top w:val="none" w:sz="0" w:space="0" w:color="auto"/>
        <w:left w:val="none" w:sz="0" w:space="0" w:color="auto"/>
        <w:bottom w:val="none" w:sz="0" w:space="0" w:color="auto"/>
        <w:right w:val="none" w:sz="0" w:space="0" w:color="auto"/>
      </w:divBdr>
      <w:divsChild>
        <w:div w:id="1559977136">
          <w:marLeft w:val="0"/>
          <w:marRight w:val="0"/>
          <w:marTop w:val="0"/>
          <w:marBottom w:val="0"/>
          <w:divBdr>
            <w:top w:val="none" w:sz="0" w:space="0" w:color="auto"/>
            <w:left w:val="none" w:sz="0" w:space="0" w:color="auto"/>
            <w:bottom w:val="none" w:sz="0" w:space="0" w:color="auto"/>
            <w:right w:val="dashed" w:sz="6" w:space="4" w:color="CCCCCC"/>
          </w:divBdr>
          <w:divsChild>
            <w:div w:id="2083985799">
              <w:marLeft w:val="0"/>
              <w:marRight w:val="0"/>
              <w:marTop w:val="750"/>
              <w:marBottom w:val="0"/>
              <w:divBdr>
                <w:top w:val="single" w:sz="6" w:space="3" w:color="F2F2F2"/>
                <w:left w:val="none" w:sz="0" w:space="0" w:color="auto"/>
                <w:bottom w:val="none" w:sz="0" w:space="0" w:color="auto"/>
                <w:right w:val="none" w:sz="0" w:space="0" w:color="auto"/>
              </w:divBdr>
              <w:divsChild>
                <w:div w:id="57364008">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 w:id="1744600866">
          <w:marLeft w:val="0"/>
          <w:marRight w:val="0"/>
          <w:marTop w:val="0"/>
          <w:marBottom w:val="0"/>
          <w:divBdr>
            <w:top w:val="none" w:sz="0" w:space="0" w:color="auto"/>
            <w:left w:val="none" w:sz="0" w:space="0" w:color="auto"/>
            <w:bottom w:val="none" w:sz="0" w:space="0" w:color="auto"/>
            <w:right w:val="none" w:sz="0" w:space="0" w:color="auto"/>
          </w:divBdr>
          <w:divsChild>
            <w:div w:id="1294411195">
              <w:marLeft w:val="0"/>
              <w:marRight w:val="0"/>
              <w:marTop w:val="75"/>
              <w:marBottom w:val="0"/>
              <w:divBdr>
                <w:top w:val="single" w:sz="6" w:space="0" w:color="CCCCCC"/>
                <w:left w:val="single" w:sz="6" w:space="0" w:color="CCCCCC"/>
                <w:bottom w:val="single" w:sz="6" w:space="0" w:color="CCCCCC"/>
                <w:right w:val="single" w:sz="6" w:space="0" w:color="CCCCCC"/>
              </w:divBdr>
              <w:divsChild>
                <w:div w:id="1788349004">
                  <w:marLeft w:val="0"/>
                  <w:marRight w:val="0"/>
                  <w:marTop w:val="0"/>
                  <w:marBottom w:val="0"/>
                  <w:divBdr>
                    <w:top w:val="none" w:sz="0" w:space="0" w:color="auto"/>
                    <w:left w:val="none" w:sz="0" w:space="0" w:color="auto"/>
                    <w:bottom w:val="single" w:sz="6" w:space="2" w:color="CCCCCC"/>
                    <w:right w:val="none" w:sz="0" w:space="0" w:color="auto"/>
                  </w:divBdr>
                </w:div>
                <w:div w:id="263727109">
                  <w:marLeft w:val="0"/>
                  <w:marRight w:val="0"/>
                  <w:marTop w:val="0"/>
                  <w:marBottom w:val="0"/>
                  <w:divBdr>
                    <w:top w:val="none" w:sz="0" w:space="0" w:color="auto"/>
                    <w:left w:val="none" w:sz="0" w:space="0" w:color="auto"/>
                    <w:bottom w:val="none" w:sz="0" w:space="0" w:color="auto"/>
                    <w:right w:val="none" w:sz="0" w:space="0" w:color="auto"/>
                  </w:divBdr>
                </w:div>
              </w:divsChild>
            </w:div>
            <w:div w:id="355349637">
              <w:marLeft w:val="0"/>
              <w:marRight w:val="0"/>
              <w:marTop w:val="225"/>
              <w:marBottom w:val="150"/>
              <w:divBdr>
                <w:top w:val="none" w:sz="0" w:space="0" w:color="auto"/>
                <w:left w:val="none" w:sz="0" w:space="0" w:color="auto"/>
                <w:bottom w:val="none" w:sz="0" w:space="0" w:color="auto"/>
                <w:right w:val="none" w:sz="0" w:space="0" w:color="auto"/>
              </w:divBdr>
            </w:div>
          </w:divsChild>
        </w:div>
        <w:div w:id="1435173654">
          <w:marLeft w:val="0"/>
          <w:marRight w:val="0"/>
          <w:marTop w:val="0"/>
          <w:marBottom w:val="0"/>
          <w:divBdr>
            <w:top w:val="none" w:sz="0" w:space="0" w:color="auto"/>
            <w:left w:val="none" w:sz="0" w:space="0" w:color="auto"/>
            <w:bottom w:val="none" w:sz="0" w:space="0" w:color="auto"/>
            <w:right w:val="none" w:sz="0" w:space="0" w:color="auto"/>
          </w:divBdr>
          <w:divsChild>
            <w:div w:id="437482657">
              <w:marLeft w:val="0"/>
              <w:marRight w:val="0"/>
              <w:marTop w:val="75"/>
              <w:marBottom w:val="0"/>
              <w:divBdr>
                <w:top w:val="single" w:sz="6" w:space="0" w:color="CCCCCC"/>
                <w:left w:val="single" w:sz="6" w:space="0" w:color="CCCCCC"/>
                <w:bottom w:val="single" w:sz="6" w:space="0" w:color="CCCCCC"/>
                <w:right w:val="single" w:sz="6" w:space="0" w:color="CCCCCC"/>
              </w:divBdr>
              <w:divsChild>
                <w:div w:id="1691375354">
                  <w:marLeft w:val="0"/>
                  <w:marRight w:val="0"/>
                  <w:marTop w:val="0"/>
                  <w:marBottom w:val="0"/>
                  <w:divBdr>
                    <w:top w:val="none" w:sz="0" w:space="0" w:color="auto"/>
                    <w:left w:val="none" w:sz="0" w:space="0" w:color="auto"/>
                    <w:bottom w:val="single" w:sz="6" w:space="2" w:color="CCCCCC"/>
                    <w:right w:val="none" w:sz="0" w:space="0" w:color="auto"/>
                  </w:divBdr>
                </w:div>
                <w:div w:id="1469055594">
                  <w:marLeft w:val="0"/>
                  <w:marRight w:val="0"/>
                  <w:marTop w:val="0"/>
                  <w:marBottom w:val="0"/>
                  <w:divBdr>
                    <w:top w:val="none" w:sz="0" w:space="0" w:color="auto"/>
                    <w:left w:val="none" w:sz="0" w:space="0" w:color="auto"/>
                    <w:bottom w:val="none" w:sz="0" w:space="0" w:color="auto"/>
                    <w:right w:val="none" w:sz="0" w:space="0" w:color="auto"/>
                  </w:divBdr>
                </w:div>
              </w:divsChild>
            </w:div>
            <w:div w:id="1693070752">
              <w:marLeft w:val="0"/>
              <w:marRight w:val="0"/>
              <w:marTop w:val="225"/>
              <w:marBottom w:val="150"/>
              <w:divBdr>
                <w:top w:val="none" w:sz="0" w:space="0" w:color="auto"/>
                <w:left w:val="none" w:sz="0" w:space="0" w:color="auto"/>
                <w:bottom w:val="none" w:sz="0" w:space="0" w:color="auto"/>
                <w:right w:val="none" w:sz="0" w:space="0" w:color="auto"/>
              </w:divBdr>
            </w:div>
          </w:divsChild>
        </w:div>
        <w:div w:id="1428498430">
          <w:marLeft w:val="0"/>
          <w:marRight w:val="0"/>
          <w:marTop w:val="0"/>
          <w:marBottom w:val="0"/>
          <w:divBdr>
            <w:top w:val="none" w:sz="0" w:space="0" w:color="auto"/>
            <w:left w:val="none" w:sz="0" w:space="0" w:color="auto"/>
            <w:bottom w:val="none" w:sz="0" w:space="0" w:color="auto"/>
            <w:right w:val="none" w:sz="0" w:space="0" w:color="auto"/>
          </w:divBdr>
          <w:divsChild>
            <w:div w:id="390081588">
              <w:marLeft w:val="0"/>
              <w:marRight w:val="0"/>
              <w:marTop w:val="75"/>
              <w:marBottom w:val="0"/>
              <w:divBdr>
                <w:top w:val="single" w:sz="6" w:space="0" w:color="CCCCCC"/>
                <w:left w:val="single" w:sz="6" w:space="0" w:color="CCCCCC"/>
                <w:bottom w:val="single" w:sz="6" w:space="0" w:color="CCCCCC"/>
                <w:right w:val="single" w:sz="6" w:space="0" w:color="CCCCCC"/>
              </w:divBdr>
              <w:divsChild>
                <w:div w:id="2002191749">
                  <w:marLeft w:val="0"/>
                  <w:marRight w:val="0"/>
                  <w:marTop w:val="0"/>
                  <w:marBottom w:val="0"/>
                  <w:divBdr>
                    <w:top w:val="none" w:sz="0" w:space="0" w:color="auto"/>
                    <w:left w:val="none" w:sz="0" w:space="0" w:color="auto"/>
                    <w:bottom w:val="single" w:sz="6" w:space="2" w:color="CCCCCC"/>
                    <w:right w:val="none" w:sz="0" w:space="0" w:color="auto"/>
                  </w:divBdr>
                </w:div>
                <w:div w:id="1092890851">
                  <w:marLeft w:val="0"/>
                  <w:marRight w:val="0"/>
                  <w:marTop w:val="0"/>
                  <w:marBottom w:val="0"/>
                  <w:divBdr>
                    <w:top w:val="none" w:sz="0" w:space="0" w:color="auto"/>
                    <w:left w:val="none" w:sz="0" w:space="0" w:color="auto"/>
                    <w:bottom w:val="none" w:sz="0" w:space="0" w:color="auto"/>
                    <w:right w:val="none" w:sz="0" w:space="0" w:color="auto"/>
                  </w:divBdr>
                </w:div>
              </w:divsChild>
            </w:div>
            <w:div w:id="1322545038">
              <w:marLeft w:val="0"/>
              <w:marRight w:val="0"/>
              <w:marTop w:val="225"/>
              <w:marBottom w:val="150"/>
              <w:divBdr>
                <w:top w:val="none" w:sz="0" w:space="0" w:color="auto"/>
                <w:left w:val="none" w:sz="0" w:space="0" w:color="auto"/>
                <w:bottom w:val="none" w:sz="0" w:space="0" w:color="auto"/>
                <w:right w:val="none" w:sz="0" w:space="0" w:color="auto"/>
              </w:divBdr>
            </w:div>
          </w:divsChild>
        </w:div>
        <w:div w:id="1473130544">
          <w:marLeft w:val="0"/>
          <w:marRight w:val="0"/>
          <w:marTop w:val="0"/>
          <w:marBottom w:val="0"/>
          <w:divBdr>
            <w:top w:val="none" w:sz="0" w:space="0" w:color="auto"/>
            <w:left w:val="none" w:sz="0" w:space="0" w:color="auto"/>
            <w:bottom w:val="none" w:sz="0" w:space="0" w:color="auto"/>
            <w:right w:val="none" w:sz="0" w:space="0" w:color="auto"/>
          </w:divBdr>
          <w:divsChild>
            <w:div w:id="1525361871">
              <w:marLeft w:val="0"/>
              <w:marRight w:val="0"/>
              <w:marTop w:val="75"/>
              <w:marBottom w:val="0"/>
              <w:divBdr>
                <w:top w:val="single" w:sz="6" w:space="0" w:color="CCCCCC"/>
                <w:left w:val="single" w:sz="6" w:space="0" w:color="CCCCCC"/>
                <w:bottom w:val="single" w:sz="6" w:space="0" w:color="CCCCCC"/>
                <w:right w:val="single" w:sz="6" w:space="0" w:color="CCCCCC"/>
              </w:divBdr>
              <w:divsChild>
                <w:div w:id="1141115710">
                  <w:marLeft w:val="0"/>
                  <w:marRight w:val="0"/>
                  <w:marTop w:val="0"/>
                  <w:marBottom w:val="0"/>
                  <w:divBdr>
                    <w:top w:val="none" w:sz="0" w:space="0" w:color="auto"/>
                    <w:left w:val="none" w:sz="0" w:space="0" w:color="auto"/>
                    <w:bottom w:val="single" w:sz="6" w:space="2" w:color="CCCCCC"/>
                    <w:right w:val="none" w:sz="0" w:space="0" w:color="auto"/>
                  </w:divBdr>
                </w:div>
                <w:div w:id="1149981838">
                  <w:marLeft w:val="0"/>
                  <w:marRight w:val="0"/>
                  <w:marTop w:val="0"/>
                  <w:marBottom w:val="0"/>
                  <w:divBdr>
                    <w:top w:val="none" w:sz="0" w:space="0" w:color="auto"/>
                    <w:left w:val="none" w:sz="0" w:space="0" w:color="auto"/>
                    <w:bottom w:val="none" w:sz="0" w:space="0" w:color="auto"/>
                    <w:right w:val="none" w:sz="0" w:space="0" w:color="auto"/>
                  </w:divBdr>
                </w:div>
              </w:divsChild>
            </w:div>
            <w:div w:id="253124453">
              <w:marLeft w:val="0"/>
              <w:marRight w:val="0"/>
              <w:marTop w:val="225"/>
              <w:marBottom w:val="150"/>
              <w:divBdr>
                <w:top w:val="none" w:sz="0" w:space="0" w:color="auto"/>
                <w:left w:val="none" w:sz="0" w:space="0" w:color="auto"/>
                <w:bottom w:val="none" w:sz="0" w:space="0" w:color="auto"/>
                <w:right w:val="none" w:sz="0" w:space="0" w:color="auto"/>
              </w:divBdr>
            </w:div>
          </w:divsChild>
        </w:div>
        <w:div w:id="458189163">
          <w:marLeft w:val="0"/>
          <w:marRight w:val="0"/>
          <w:marTop w:val="0"/>
          <w:marBottom w:val="0"/>
          <w:divBdr>
            <w:top w:val="none" w:sz="0" w:space="0" w:color="auto"/>
            <w:left w:val="none" w:sz="0" w:space="0" w:color="auto"/>
            <w:bottom w:val="none" w:sz="0" w:space="0" w:color="auto"/>
            <w:right w:val="none" w:sz="0" w:space="0" w:color="auto"/>
          </w:divBdr>
          <w:divsChild>
            <w:div w:id="1885210682">
              <w:marLeft w:val="0"/>
              <w:marRight w:val="0"/>
              <w:marTop w:val="75"/>
              <w:marBottom w:val="0"/>
              <w:divBdr>
                <w:top w:val="single" w:sz="6" w:space="0" w:color="CCCCCC"/>
                <w:left w:val="single" w:sz="6" w:space="0" w:color="CCCCCC"/>
                <w:bottom w:val="single" w:sz="6" w:space="0" w:color="CCCCCC"/>
                <w:right w:val="single" w:sz="6" w:space="0" w:color="CCCCCC"/>
              </w:divBdr>
              <w:divsChild>
                <w:div w:id="682247185">
                  <w:marLeft w:val="0"/>
                  <w:marRight w:val="0"/>
                  <w:marTop w:val="0"/>
                  <w:marBottom w:val="0"/>
                  <w:divBdr>
                    <w:top w:val="none" w:sz="0" w:space="0" w:color="auto"/>
                    <w:left w:val="none" w:sz="0" w:space="0" w:color="auto"/>
                    <w:bottom w:val="single" w:sz="6" w:space="2" w:color="CCCCCC"/>
                    <w:right w:val="none" w:sz="0" w:space="0" w:color="auto"/>
                  </w:divBdr>
                </w:div>
                <w:div w:id="1786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02957">
      <w:bodyDiv w:val="1"/>
      <w:marLeft w:val="0"/>
      <w:marRight w:val="0"/>
      <w:marTop w:val="0"/>
      <w:marBottom w:val="0"/>
      <w:divBdr>
        <w:top w:val="none" w:sz="0" w:space="0" w:color="auto"/>
        <w:left w:val="none" w:sz="0" w:space="0" w:color="auto"/>
        <w:bottom w:val="none" w:sz="0" w:space="0" w:color="auto"/>
        <w:right w:val="none" w:sz="0" w:space="0" w:color="auto"/>
      </w:divBdr>
      <w:divsChild>
        <w:div w:id="2023895636">
          <w:marLeft w:val="0"/>
          <w:marRight w:val="0"/>
          <w:marTop w:val="0"/>
          <w:marBottom w:val="0"/>
          <w:divBdr>
            <w:top w:val="none" w:sz="0" w:space="0" w:color="auto"/>
            <w:left w:val="none" w:sz="0" w:space="0" w:color="auto"/>
            <w:bottom w:val="none" w:sz="0" w:space="0" w:color="auto"/>
            <w:right w:val="none" w:sz="0" w:space="0" w:color="auto"/>
          </w:divBdr>
          <w:divsChild>
            <w:div w:id="1209682191">
              <w:marLeft w:val="0"/>
              <w:marRight w:val="0"/>
              <w:marTop w:val="75"/>
              <w:marBottom w:val="0"/>
              <w:divBdr>
                <w:top w:val="single" w:sz="6" w:space="0" w:color="CCCCCC"/>
                <w:left w:val="single" w:sz="6" w:space="0" w:color="CCCCCC"/>
                <w:bottom w:val="single" w:sz="6" w:space="0" w:color="CCCCCC"/>
                <w:right w:val="single" w:sz="6" w:space="0" w:color="CCCCCC"/>
              </w:divBdr>
              <w:divsChild>
                <w:div w:id="1863325622">
                  <w:marLeft w:val="0"/>
                  <w:marRight w:val="0"/>
                  <w:marTop w:val="0"/>
                  <w:marBottom w:val="0"/>
                  <w:divBdr>
                    <w:top w:val="none" w:sz="0" w:space="0" w:color="auto"/>
                    <w:left w:val="none" w:sz="0" w:space="0" w:color="auto"/>
                    <w:bottom w:val="single" w:sz="6" w:space="2" w:color="CCCCCC"/>
                    <w:right w:val="none" w:sz="0" w:space="0" w:color="auto"/>
                  </w:divBdr>
                </w:div>
                <w:div w:id="648485778">
                  <w:marLeft w:val="0"/>
                  <w:marRight w:val="0"/>
                  <w:marTop w:val="0"/>
                  <w:marBottom w:val="0"/>
                  <w:divBdr>
                    <w:top w:val="none" w:sz="0" w:space="0" w:color="auto"/>
                    <w:left w:val="none" w:sz="0" w:space="0" w:color="auto"/>
                    <w:bottom w:val="none" w:sz="0" w:space="0" w:color="auto"/>
                    <w:right w:val="none" w:sz="0" w:space="0" w:color="auto"/>
                  </w:divBdr>
                </w:div>
              </w:divsChild>
            </w:div>
            <w:div w:id="1463379381">
              <w:marLeft w:val="0"/>
              <w:marRight w:val="0"/>
              <w:marTop w:val="225"/>
              <w:marBottom w:val="150"/>
              <w:divBdr>
                <w:top w:val="none" w:sz="0" w:space="0" w:color="auto"/>
                <w:left w:val="none" w:sz="0" w:space="0" w:color="auto"/>
                <w:bottom w:val="none" w:sz="0" w:space="0" w:color="auto"/>
                <w:right w:val="none" w:sz="0" w:space="0" w:color="auto"/>
              </w:divBdr>
            </w:div>
          </w:divsChild>
        </w:div>
        <w:div w:id="1984847823">
          <w:marLeft w:val="0"/>
          <w:marRight w:val="0"/>
          <w:marTop w:val="0"/>
          <w:marBottom w:val="0"/>
          <w:divBdr>
            <w:top w:val="none" w:sz="0" w:space="0" w:color="auto"/>
            <w:left w:val="none" w:sz="0" w:space="0" w:color="auto"/>
            <w:bottom w:val="none" w:sz="0" w:space="0" w:color="auto"/>
            <w:right w:val="none" w:sz="0" w:space="0" w:color="auto"/>
          </w:divBdr>
          <w:divsChild>
            <w:div w:id="1486898546">
              <w:marLeft w:val="0"/>
              <w:marRight w:val="0"/>
              <w:marTop w:val="75"/>
              <w:marBottom w:val="0"/>
              <w:divBdr>
                <w:top w:val="single" w:sz="6" w:space="0" w:color="CCCCCC"/>
                <w:left w:val="single" w:sz="6" w:space="0" w:color="CCCCCC"/>
                <w:bottom w:val="single" w:sz="6" w:space="0" w:color="CCCCCC"/>
                <w:right w:val="single" w:sz="6" w:space="0" w:color="CCCCCC"/>
              </w:divBdr>
              <w:divsChild>
                <w:div w:id="1314531931">
                  <w:marLeft w:val="0"/>
                  <w:marRight w:val="0"/>
                  <w:marTop w:val="0"/>
                  <w:marBottom w:val="0"/>
                  <w:divBdr>
                    <w:top w:val="none" w:sz="0" w:space="0" w:color="auto"/>
                    <w:left w:val="none" w:sz="0" w:space="0" w:color="auto"/>
                    <w:bottom w:val="single" w:sz="6" w:space="2" w:color="CCCCCC"/>
                    <w:right w:val="none" w:sz="0" w:space="0" w:color="auto"/>
                  </w:divBdr>
                </w:div>
                <w:div w:id="1781293659">
                  <w:marLeft w:val="0"/>
                  <w:marRight w:val="0"/>
                  <w:marTop w:val="0"/>
                  <w:marBottom w:val="0"/>
                  <w:divBdr>
                    <w:top w:val="none" w:sz="0" w:space="0" w:color="auto"/>
                    <w:left w:val="none" w:sz="0" w:space="0" w:color="auto"/>
                    <w:bottom w:val="none" w:sz="0" w:space="0" w:color="auto"/>
                    <w:right w:val="none" w:sz="0" w:space="0" w:color="auto"/>
                  </w:divBdr>
                </w:div>
              </w:divsChild>
            </w:div>
            <w:div w:id="1259095755">
              <w:marLeft w:val="0"/>
              <w:marRight w:val="0"/>
              <w:marTop w:val="225"/>
              <w:marBottom w:val="150"/>
              <w:divBdr>
                <w:top w:val="none" w:sz="0" w:space="0" w:color="auto"/>
                <w:left w:val="none" w:sz="0" w:space="0" w:color="auto"/>
                <w:bottom w:val="none" w:sz="0" w:space="0" w:color="auto"/>
                <w:right w:val="none" w:sz="0" w:space="0" w:color="auto"/>
              </w:divBdr>
            </w:div>
          </w:divsChild>
        </w:div>
        <w:div w:id="1287809585">
          <w:marLeft w:val="0"/>
          <w:marRight w:val="0"/>
          <w:marTop w:val="0"/>
          <w:marBottom w:val="0"/>
          <w:divBdr>
            <w:top w:val="none" w:sz="0" w:space="0" w:color="auto"/>
            <w:left w:val="none" w:sz="0" w:space="0" w:color="auto"/>
            <w:bottom w:val="none" w:sz="0" w:space="0" w:color="auto"/>
            <w:right w:val="none" w:sz="0" w:space="0" w:color="auto"/>
          </w:divBdr>
          <w:divsChild>
            <w:div w:id="1937905185">
              <w:marLeft w:val="0"/>
              <w:marRight w:val="0"/>
              <w:marTop w:val="75"/>
              <w:marBottom w:val="0"/>
              <w:divBdr>
                <w:top w:val="single" w:sz="6" w:space="0" w:color="CCCCCC"/>
                <w:left w:val="single" w:sz="6" w:space="0" w:color="CCCCCC"/>
                <w:bottom w:val="single" w:sz="6" w:space="0" w:color="CCCCCC"/>
                <w:right w:val="single" w:sz="6" w:space="0" w:color="CCCCCC"/>
              </w:divBdr>
              <w:divsChild>
                <w:div w:id="868251717">
                  <w:marLeft w:val="0"/>
                  <w:marRight w:val="0"/>
                  <w:marTop w:val="0"/>
                  <w:marBottom w:val="0"/>
                  <w:divBdr>
                    <w:top w:val="none" w:sz="0" w:space="0" w:color="auto"/>
                    <w:left w:val="none" w:sz="0" w:space="0" w:color="auto"/>
                    <w:bottom w:val="single" w:sz="6" w:space="2" w:color="CCCCCC"/>
                    <w:right w:val="none" w:sz="0" w:space="0" w:color="auto"/>
                  </w:divBdr>
                </w:div>
                <w:div w:id="341980220">
                  <w:marLeft w:val="0"/>
                  <w:marRight w:val="0"/>
                  <w:marTop w:val="0"/>
                  <w:marBottom w:val="0"/>
                  <w:divBdr>
                    <w:top w:val="none" w:sz="0" w:space="0" w:color="auto"/>
                    <w:left w:val="none" w:sz="0" w:space="0" w:color="auto"/>
                    <w:bottom w:val="none" w:sz="0" w:space="0" w:color="auto"/>
                    <w:right w:val="none" w:sz="0" w:space="0" w:color="auto"/>
                  </w:divBdr>
                </w:div>
              </w:divsChild>
            </w:div>
            <w:div w:id="46732448">
              <w:marLeft w:val="0"/>
              <w:marRight w:val="0"/>
              <w:marTop w:val="225"/>
              <w:marBottom w:val="150"/>
              <w:divBdr>
                <w:top w:val="none" w:sz="0" w:space="0" w:color="auto"/>
                <w:left w:val="none" w:sz="0" w:space="0" w:color="auto"/>
                <w:bottom w:val="none" w:sz="0" w:space="0" w:color="auto"/>
                <w:right w:val="none" w:sz="0" w:space="0" w:color="auto"/>
              </w:divBdr>
            </w:div>
          </w:divsChild>
        </w:div>
        <w:div w:id="1603218798">
          <w:marLeft w:val="0"/>
          <w:marRight w:val="0"/>
          <w:marTop w:val="0"/>
          <w:marBottom w:val="0"/>
          <w:divBdr>
            <w:top w:val="none" w:sz="0" w:space="0" w:color="auto"/>
            <w:left w:val="none" w:sz="0" w:space="0" w:color="auto"/>
            <w:bottom w:val="none" w:sz="0" w:space="0" w:color="auto"/>
            <w:right w:val="none" w:sz="0" w:space="0" w:color="auto"/>
          </w:divBdr>
          <w:divsChild>
            <w:div w:id="501163576">
              <w:marLeft w:val="0"/>
              <w:marRight w:val="0"/>
              <w:marTop w:val="75"/>
              <w:marBottom w:val="0"/>
              <w:divBdr>
                <w:top w:val="single" w:sz="6" w:space="0" w:color="CCCCCC"/>
                <w:left w:val="single" w:sz="6" w:space="0" w:color="CCCCCC"/>
                <w:bottom w:val="single" w:sz="6" w:space="0" w:color="CCCCCC"/>
                <w:right w:val="single" w:sz="6" w:space="0" w:color="CCCCCC"/>
              </w:divBdr>
              <w:divsChild>
                <w:div w:id="84692957">
                  <w:marLeft w:val="0"/>
                  <w:marRight w:val="0"/>
                  <w:marTop w:val="0"/>
                  <w:marBottom w:val="0"/>
                  <w:divBdr>
                    <w:top w:val="none" w:sz="0" w:space="0" w:color="auto"/>
                    <w:left w:val="none" w:sz="0" w:space="0" w:color="auto"/>
                    <w:bottom w:val="single" w:sz="6" w:space="2" w:color="CCCCCC"/>
                    <w:right w:val="none" w:sz="0" w:space="0" w:color="auto"/>
                  </w:divBdr>
                </w:div>
                <w:div w:id="1628393682">
                  <w:marLeft w:val="0"/>
                  <w:marRight w:val="0"/>
                  <w:marTop w:val="0"/>
                  <w:marBottom w:val="0"/>
                  <w:divBdr>
                    <w:top w:val="none" w:sz="0" w:space="0" w:color="auto"/>
                    <w:left w:val="none" w:sz="0" w:space="0" w:color="auto"/>
                    <w:bottom w:val="none" w:sz="0" w:space="0" w:color="auto"/>
                    <w:right w:val="none" w:sz="0" w:space="0" w:color="auto"/>
                  </w:divBdr>
                </w:div>
              </w:divsChild>
            </w:div>
            <w:div w:id="1034236567">
              <w:marLeft w:val="0"/>
              <w:marRight w:val="0"/>
              <w:marTop w:val="225"/>
              <w:marBottom w:val="150"/>
              <w:divBdr>
                <w:top w:val="none" w:sz="0" w:space="0" w:color="auto"/>
                <w:left w:val="none" w:sz="0" w:space="0" w:color="auto"/>
                <w:bottom w:val="none" w:sz="0" w:space="0" w:color="auto"/>
                <w:right w:val="none" w:sz="0" w:space="0" w:color="auto"/>
              </w:divBdr>
            </w:div>
          </w:divsChild>
        </w:div>
        <w:div w:id="341779728">
          <w:marLeft w:val="0"/>
          <w:marRight w:val="0"/>
          <w:marTop w:val="0"/>
          <w:marBottom w:val="0"/>
          <w:divBdr>
            <w:top w:val="none" w:sz="0" w:space="0" w:color="auto"/>
            <w:left w:val="none" w:sz="0" w:space="0" w:color="auto"/>
            <w:bottom w:val="none" w:sz="0" w:space="0" w:color="auto"/>
            <w:right w:val="none" w:sz="0" w:space="0" w:color="auto"/>
          </w:divBdr>
          <w:divsChild>
            <w:div w:id="206576122">
              <w:marLeft w:val="0"/>
              <w:marRight w:val="0"/>
              <w:marTop w:val="75"/>
              <w:marBottom w:val="0"/>
              <w:divBdr>
                <w:top w:val="single" w:sz="6" w:space="0" w:color="CCCCCC"/>
                <w:left w:val="single" w:sz="6" w:space="0" w:color="CCCCCC"/>
                <w:bottom w:val="single" w:sz="6" w:space="0" w:color="CCCCCC"/>
                <w:right w:val="single" w:sz="6" w:space="0" w:color="CCCCCC"/>
              </w:divBdr>
              <w:divsChild>
                <w:div w:id="1863863604">
                  <w:marLeft w:val="0"/>
                  <w:marRight w:val="0"/>
                  <w:marTop w:val="0"/>
                  <w:marBottom w:val="0"/>
                  <w:divBdr>
                    <w:top w:val="none" w:sz="0" w:space="0" w:color="auto"/>
                    <w:left w:val="none" w:sz="0" w:space="0" w:color="auto"/>
                    <w:bottom w:val="single" w:sz="6" w:space="2" w:color="CCCCCC"/>
                    <w:right w:val="none" w:sz="0" w:space="0" w:color="auto"/>
                  </w:divBdr>
                </w:div>
                <w:div w:id="1546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98">
      <w:bodyDiv w:val="1"/>
      <w:marLeft w:val="0"/>
      <w:marRight w:val="0"/>
      <w:marTop w:val="0"/>
      <w:marBottom w:val="0"/>
      <w:divBdr>
        <w:top w:val="none" w:sz="0" w:space="0" w:color="auto"/>
        <w:left w:val="none" w:sz="0" w:space="0" w:color="auto"/>
        <w:bottom w:val="none" w:sz="0" w:space="0" w:color="auto"/>
        <w:right w:val="none" w:sz="0" w:space="0" w:color="auto"/>
      </w:divBdr>
      <w:divsChild>
        <w:div w:id="957685080">
          <w:marLeft w:val="0"/>
          <w:marRight w:val="0"/>
          <w:marTop w:val="0"/>
          <w:marBottom w:val="0"/>
          <w:divBdr>
            <w:top w:val="none" w:sz="0" w:space="0" w:color="auto"/>
            <w:left w:val="none" w:sz="0" w:space="0" w:color="auto"/>
            <w:bottom w:val="none" w:sz="0" w:space="0" w:color="auto"/>
            <w:right w:val="dashed" w:sz="6" w:space="4" w:color="CCCCCC"/>
          </w:divBdr>
          <w:divsChild>
            <w:div w:id="1892962808">
              <w:marLeft w:val="0"/>
              <w:marRight w:val="0"/>
              <w:marTop w:val="750"/>
              <w:marBottom w:val="0"/>
              <w:divBdr>
                <w:top w:val="single" w:sz="6" w:space="3" w:color="F2F2F2"/>
                <w:left w:val="none" w:sz="0" w:space="0" w:color="auto"/>
                <w:bottom w:val="none" w:sz="0" w:space="0" w:color="auto"/>
                <w:right w:val="none" w:sz="0" w:space="0" w:color="auto"/>
              </w:divBdr>
              <w:divsChild>
                <w:div w:id="757795163">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 w:id="2092583965">
          <w:marLeft w:val="0"/>
          <w:marRight w:val="0"/>
          <w:marTop w:val="0"/>
          <w:marBottom w:val="0"/>
          <w:divBdr>
            <w:top w:val="none" w:sz="0" w:space="0" w:color="auto"/>
            <w:left w:val="none" w:sz="0" w:space="0" w:color="auto"/>
            <w:bottom w:val="none" w:sz="0" w:space="0" w:color="auto"/>
            <w:right w:val="none" w:sz="0" w:space="0" w:color="auto"/>
          </w:divBdr>
          <w:divsChild>
            <w:div w:id="1263731416">
              <w:marLeft w:val="0"/>
              <w:marRight w:val="0"/>
              <w:marTop w:val="75"/>
              <w:marBottom w:val="0"/>
              <w:divBdr>
                <w:top w:val="single" w:sz="6" w:space="0" w:color="CCCCCC"/>
                <w:left w:val="single" w:sz="6" w:space="0" w:color="CCCCCC"/>
                <w:bottom w:val="single" w:sz="6" w:space="0" w:color="CCCCCC"/>
                <w:right w:val="single" w:sz="6" w:space="0" w:color="CCCCCC"/>
              </w:divBdr>
              <w:divsChild>
                <w:div w:id="1384253576">
                  <w:marLeft w:val="0"/>
                  <w:marRight w:val="0"/>
                  <w:marTop w:val="0"/>
                  <w:marBottom w:val="0"/>
                  <w:divBdr>
                    <w:top w:val="none" w:sz="0" w:space="0" w:color="auto"/>
                    <w:left w:val="none" w:sz="0" w:space="0" w:color="auto"/>
                    <w:bottom w:val="single" w:sz="6" w:space="2" w:color="CCCCCC"/>
                    <w:right w:val="none" w:sz="0" w:space="0" w:color="auto"/>
                  </w:divBdr>
                </w:div>
                <w:div w:id="1693067699">
                  <w:marLeft w:val="0"/>
                  <w:marRight w:val="0"/>
                  <w:marTop w:val="0"/>
                  <w:marBottom w:val="0"/>
                  <w:divBdr>
                    <w:top w:val="none" w:sz="0" w:space="0" w:color="auto"/>
                    <w:left w:val="none" w:sz="0" w:space="0" w:color="auto"/>
                    <w:bottom w:val="none" w:sz="0" w:space="0" w:color="auto"/>
                    <w:right w:val="none" w:sz="0" w:space="0" w:color="auto"/>
                  </w:divBdr>
                </w:div>
              </w:divsChild>
            </w:div>
            <w:div w:id="809789917">
              <w:marLeft w:val="0"/>
              <w:marRight w:val="0"/>
              <w:marTop w:val="225"/>
              <w:marBottom w:val="150"/>
              <w:divBdr>
                <w:top w:val="none" w:sz="0" w:space="0" w:color="auto"/>
                <w:left w:val="none" w:sz="0" w:space="0" w:color="auto"/>
                <w:bottom w:val="none" w:sz="0" w:space="0" w:color="auto"/>
                <w:right w:val="none" w:sz="0" w:space="0" w:color="auto"/>
              </w:divBdr>
            </w:div>
          </w:divsChild>
        </w:div>
        <w:div w:id="2002077515">
          <w:marLeft w:val="0"/>
          <w:marRight w:val="0"/>
          <w:marTop w:val="0"/>
          <w:marBottom w:val="0"/>
          <w:divBdr>
            <w:top w:val="none" w:sz="0" w:space="0" w:color="auto"/>
            <w:left w:val="none" w:sz="0" w:space="0" w:color="auto"/>
            <w:bottom w:val="none" w:sz="0" w:space="0" w:color="auto"/>
            <w:right w:val="none" w:sz="0" w:space="0" w:color="auto"/>
          </w:divBdr>
          <w:divsChild>
            <w:div w:id="972758913">
              <w:marLeft w:val="0"/>
              <w:marRight w:val="0"/>
              <w:marTop w:val="75"/>
              <w:marBottom w:val="0"/>
              <w:divBdr>
                <w:top w:val="single" w:sz="6" w:space="0" w:color="CCCCCC"/>
                <w:left w:val="single" w:sz="6" w:space="0" w:color="CCCCCC"/>
                <w:bottom w:val="single" w:sz="6" w:space="0" w:color="CCCCCC"/>
                <w:right w:val="single" w:sz="6" w:space="0" w:color="CCCCCC"/>
              </w:divBdr>
              <w:divsChild>
                <w:div w:id="337275152">
                  <w:marLeft w:val="0"/>
                  <w:marRight w:val="0"/>
                  <w:marTop w:val="0"/>
                  <w:marBottom w:val="0"/>
                  <w:divBdr>
                    <w:top w:val="none" w:sz="0" w:space="0" w:color="auto"/>
                    <w:left w:val="none" w:sz="0" w:space="0" w:color="auto"/>
                    <w:bottom w:val="single" w:sz="6" w:space="2" w:color="CCCCCC"/>
                    <w:right w:val="none" w:sz="0" w:space="0" w:color="auto"/>
                  </w:divBdr>
                </w:div>
                <w:div w:id="774911275">
                  <w:marLeft w:val="0"/>
                  <w:marRight w:val="0"/>
                  <w:marTop w:val="0"/>
                  <w:marBottom w:val="0"/>
                  <w:divBdr>
                    <w:top w:val="none" w:sz="0" w:space="0" w:color="auto"/>
                    <w:left w:val="none" w:sz="0" w:space="0" w:color="auto"/>
                    <w:bottom w:val="none" w:sz="0" w:space="0" w:color="auto"/>
                    <w:right w:val="none" w:sz="0" w:space="0" w:color="auto"/>
                  </w:divBdr>
                </w:div>
              </w:divsChild>
            </w:div>
            <w:div w:id="914364217">
              <w:marLeft w:val="0"/>
              <w:marRight w:val="0"/>
              <w:marTop w:val="225"/>
              <w:marBottom w:val="150"/>
              <w:divBdr>
                <w:top w:val="none" w:sz="0" w:space="0" w:color="auto"/>
                <w:left w:val="none" w:sz="0" w:space="0" w:color="auto"/>
                <w:bottom w:val="none" w:sz="0" w:space="0" w:color="auto"/>
                <w:right w:val="none" w:sz="0" w:space="0" w:color="auto"/>
              </w:divBdr>
            </w:div>
          </w:divsChild>
        </w:div>
        <w:div w:id="429086327">
          <w:marLeft w:val="0"/>
          <w:marRight w:val="0"/>
          <w:marTop w:val="0"/>
          <w:marBottom w:val="0"/>
          <w:divBdr>
            <w:top w:val="none" w:sz="0" w:space="0" w:color="auto"/>
            <w:left w:val="none" w:sz="0" w:space="0" w:color="auto"/>
            <w:bottom w:val="none" w:sz="0" w:space="0" w:color="auto"/>
            <w:right w:val="none" w:sz="0" w:space="0" w:color="auto"/>
          </w:divBdr>
          <w:divsChild>
            <w:div w:id="770199785">
              <w:marLeft w:val="0"/>
              <w:marRight w:val="0"/>
              <w:marTop w:val="75"/>
              <w:marBottom w:val="0"/>
              <w:divBdr>
                <w:top w:val="single" w:sz="6" w:space="0" w:color="CCCCCC"/>
                <w:left w:val="single" w:sz="6" w:space="0" w:color="CCCCCC"/>
                <w:bottom w:val="single" w:sz="6" w:space="0" w:color="CCCCCC"/>
                <w:right w:val="single" w:sz="6" w:space="0" w:color="CCCCCC"/>
              </w:divBdr>
              <w:divsChild>
                <w:div w:id="324283226">
                  <w:marLeft w:val="0"/>
                  <w:marRight w:val="0"/>
                  <w:marTop w:val="0"/>
                  <w:marBottom w:val="0"/>
                  <w:divBdr>
                    <w:top w:val="none" w:sz="0" w:space="0" w:color="auto"/>
                    <w:left w:val="none" w:sz="0" w:space="0" w:color="auto"/>
                    <w:bottom w:val="single" w:sz="6" w:space="2" w:color="CCCCCC"/>
                    <w:right w:val="none" w:sz="0" w:space="0" w:color="auto"/>
                  </w:divBdr>
                </w:div>
                <w:div w:id="684594976">
                  <w:marLeft w:val="0"/>
                  <w:marRight w:val="0"/>
                  <w:marTop w:val="0"/>
                  <w:marBottom w:val="0"/>
                  <w:divBdr>
                    <w:top w:val="none" w:sz="0" w:space="0" w:color="auto"/>
                    <w:left w:val="none" w:sz="0" w:space="0" w:color="auto"/>
                    <w:bottom w:val="none" w:sz="0" w:space="0" w:color="auto"/>
                    <w:right w:val="none" w:sz="0" w:space="0" w:color="auto"/>
                  </w:divBdr>
                </w:div>
              </w:divsChild>
            </w:div>
            <w:div w:id="537351041">
              <w:marLeft w:val="0"/>
              <w:marRight w:val="0"/>
              <w:marTop w:val="225"/>
              <w:marBottom w:val="150"/>
              <w:divBdr>
                <w:top w:val="none" w:sz="0" w:space="0" w:color="auto"/>
                <w:left w:val="none" w:sz="0" w:space="0" w:color="auto"/>
                <w:bottom w:val="none" w:sz="0" w:space="0" w:color="auto"/>
                <w:right w:val="none" w:sz="0" w:space="0" w:color="auto"/>
              </w:divBdr>
            </w:div>
          </w:divsChild>
        </w:div>
        <w:div w:id="407575897">
          <w:marLeft w:val="0"/>
          <w:marRight w:val="0"/>
          <w:marTop w:val="0"/>
          <w:marBottom w:val="0"/>
          <w:divBdr>
            <w:top w:val="none" w:sz="0" w:space="0" w:color="auto"/>
            <w:left w:val="none" w:sz="0" w:space="0" w:color="auto"/>
            <w:bottom w:val="none" w:sz="0" w:space="0" w:color="auto"/>
            <w:right w:val="none" w:sz="0" w:space="0" w:color="auto"/>
          </w:divBdr>
          <w:divsChild>
            <w:div w:id="1330787775">
              <w:marLeft w:val="0"/>
              <w:marRight w:val="0"/>
              <w:marTop w:val="75"/>
              <w:marBottom w:val="0"/>
              <w:divBdr>
                <w:top w:val="single" w:sz="6" w:space="0" w:color="CCCCCC"/>
                <w:left w:val="single" w:sz="6" w:space="0" w:color="CCCCCC"/>
                <w:bottom w:val="single" w:sz="6" w:space="0" w:color="CCCCCC"/>
                <w:right w:val="single" w:sz="6" w:space="0" w:color="CCCCCC"/>
              </w:divBdr>
              <w:divsChild>
                <w:div w:id="657270319">
                  <w:marLeft w:val="0"/>
                  <w:marRight w:val="0"/>
                  <w:marTop w:val="0"/>
                  <w:marBottom w:val="0"/>
                  <w:divBdr>
                    <w:top w:val="none" w:sz="0" w:space="0" w:color="auto"/>
                    <w:left w:val="none" w:sz="0" w:space="0" w:color="auto"/>
                    <w:bottom w:val="single" w:sz="6" w:space="2" w:color="CCCCCC"/>
                    <w:right w:val="none" w:sz="0" w:space="0" w:color="auto"/>
                  </w:divBdr>
                </w:div>
                <w:div w:id="1580359545">
                  <w:marLeft w:val="0"/>
                  <w:marRight w:val="0"/>
                  <w:marTop w:val="0"/>
                  <w:marBottom w:val="0"/>
                  <w:divBdr>
                    <w:top w:val="none" w:sz="0" w:space="0" w:color="auto"/>
                    <w:left w:val="none" w:sz="0" w:space="0" w:color="auto"/>
                    <w:bottom w:val="none" w:sz="0" w:space="0" w:color="auto"/>
                    <w:right w:val="none" w:sz="0" w:space="0" w:color="auto"/>
                  </w:divBdr>
                </w:div>
              </w:divsChild>
            </w:div>
            <w:div w:id="1823614829">
              <w:marLeft w:val="0"/>
              <w:marRight w:val="0"/>
              <w:marTop w:val="225"/>
              <w:marBottom w:val="150"/>
              <w:divBdr>
                <w:top w:val="none" w:sz="0" w:space="0" w:color="auto"/>
                <w:left w:val="none" w:sz="0" w:space="0" w:color="auto"/>
                <w:bottom w:val="none" w:sz="0" w:space="0" w:color="auto"/>
                <w:right w:val="none" w:sz="0" w:space="0" w:color="auto"/>
              </w:divBdr>
            </w:div>
          </w:divsChild>
        </w:div>
        <w:div w:id="1644192356">
          <w:marLeft w:val="0"/>
          <w:marRight w:val="0"/>
          <w:marTop w:val="0"/>
          <w:marBottom w:val="0"/>
          <w:divBdr>
            <w:top w:val="none" w:sz="0" w:space="0" w:color="auto"/>
            <w:left w:val="none" w:sz="0" w:space="0" w:color="auto"/>
            <w:bottom w:val="none" w:sz="0" w:space="0" w:color="auto"/>
            <w:right w:val="none" w:sz="0" w:space="0" w:color="auto"/>
          </w:divBdr>
          <w:divsChild>
            <w:div w:id="5913343">
              <w:marLeft w:val="0"/>
              <w:marRight w:val="0"/>
              <w:marTop w:val="225"/>
              <w:marBottom w:val="150"/>
              <w:divBdr>
                <w:top w:val="none" w:sz="0" w:space="0" w:color="auto"/>
                <w:left w:val="none" w:sz="0" w:space="0" w:color="auto"/>
                <w:bottom w:val="none" w:sz="0" w:space="0" w:color="auto"/>
                <w:right w:val="none" w:sz="0" w:space="0" w:color="auto"/>
              </w:divBdr>
            </w:div>
          </w:divsChild>
        </w:div>
        <w:div w:id="1828478449">
          <w:marLeft w:val="0"/>
          <w:marRight w:val="0"/>
          <w:marTop w:val="0"/>
          <w:marBottom w:val="0"/>
          <w:divBdr>
            <w:top w:val="none" w:sz="0" w:space="0" w:color="auto"/>
            <w:left w:val="none" w:sz="0" w:space="0" w:color="auto"/>
            <w:bottom w:val="none" w:sz="0" w:space="0" w:color="auto"/>
            <w:right w:val="none" w:sz="0" w:space="0" w:color="auto"/>
          </w:divBdr>
          <w:divsChild>
            <w:div w:id="1897546472">
              <w:marLeft w:val="0"/>
              <w:marRight w:val="0"/>
              <w:marTop w:val="75"/>
              <w:marBottom w:val="0"/>
              <w:divBdr>
                <w:top w:val="single" w:sz="6" w:space="0" w:color="CCCCCC"/>
                <w:left w:val="single" w:sz="6" w:space="0" w:color="CCCCCC"/>
                <w:bottom w:val="single" w:sz="6" w:space="0" w:color="CCCCCC"/>
                <w:right w:val="single" w:sz="6" w:space="0" w:color="CCCCCC"/>
              </w:divBdr>
              <w:divsChild>
                <w:div w:id="995187223">
                  <w:marLeft w:val="0"/>
                  <w:marRight w:val="0"/>
                  <w:marTop w:val="0"/>
                  <w:marBottom w:val="0"/>
                  <w:divBdr>
                    <w:top w:val="none" w:sz="0" w:space="0" w:color="auto"/>
                    <w:left w:val="none" w:sz="0" w:space="0" w:color="auto"/>
                    <w:bottom w:val="single" w:sz="6" w:space="2" w:color="CCCCCC"/>
                    <w:right w:val="none" w:sz="0" w:space="0" w:color="auto"/>
                  </w:divBdr>
                </w:div>
                <w:div w:id="1336372788">
                  <w:marLeft w:val="0"/>
                  <w:marRight w:val="0"/>
                  <w:marTop w:val="0"/>
                  <w:marBottom w:val="0"/>
                  <w:divBdr>
                    <w:top w:val="none" w:sz="0" w:space="0" w:color="auto"/>
                    <w:left w:val="none" w:sz="0" w:space="0" w:color="auto"/>
                    <w:bottom w:val="none" w:sz="0" w:space="0" w:color="auto"/>
                    <w:right w:val="none" w:sz="0" w:space="0" w:color="auto"/>
                  </w:divBdr>
                </w:div>
              </w:divsChild>
            </w:div>
            <w:div w:id="1333682332">
              <w:marLeft w:val="0"/>
              <w:marRight w:val="0"/>
              <w:marTop w:val="225"/>
              <w:marBottom w:val="150"/>
              <w:divBdr>
                <w:top w:val="none" w:sz="0" w:space="0" w:color="auto"/>
                <w:left w:val="none" w:sz="0" w:space="0" w:color="auto"/>
                <w:bottom w:val="none" w:sz="0" w:space="0" w:color="auto"/>
                <w:right w:val="none" w:sz="0" w:space="0" w:color="auto"/>
              </w:divBdr>
            </w:div>
          </w:divsChild>
        </w:div>
        <w:div w:id="337927106">
          <w:marLeft w:val="0"/>
          <w:marRight w:val="0"/>
          <w:marTop w:val="0"/>
          <w:marBottom w:val="0"/>
          <w:divBdr>
            <w:top w:val="none" w:sz="0" w:space="0" w:color="auto"/>
            <w:left w:val="none" w:sz="0" w:space="0" w:color="auto"/>
            <w:bottom w:val="none" w:sz="0" w:space="0" w:color="auto"/>
            <w:right w:val="none" w:sz="0" w:space="0" w:color="auto"/>
          </w:divBdr>
          <w:divsChild>
            <w:div w:id="1393231538">
              <w:marLeft w:val="0"/>
              <w:marRight w:val="0"/>
              <w:marTop w:val="75"/>
              <w:marBottom w:val="0"/>
              <w:divBdr>
                <w:top w:val="single" w:sz="6" w:space="0" w:color="CCCCCC"/>
                <w:left w:val="single" w:sz="6" w:space="0" w:color="CCCCCC"/>
                <w:bottom w:val="single" w:sz="6" w:space="0" w:color="CCCCCC"/>
                <w:right w:val="single" w:sz="6" w:space="0" w:color="CCCCCC"/>
              </w:divBdr>
              <w:divsChild>
                <w:div w:id="290552256">
                  <w:marLeft w:val="0"/>
                  <w:marRight w:val="0"/>
                  <w:marTop w:val="0"/>
                  <w:marBottom w:val="0"/>
                  <w:divBdr>
                    <w:top w:val="none" w:sz="0" w:space="0" w:color="auto"/>
                    <w:left w:val="none" w:sz="0" w:space="0" w:color="auto"/>
                    <w:bottom w:val="single" w:sz="6" w:space="2" w:color="CCCCCC"/>
                    <w:right w:val="none" w:sz="0" w:space="0" w:color="auto"/>
                  </w:divBdr>
                </w:div>
                <w:div w:id="1948809827">
                  <w:marLeft w:val="0"/>
                  <w:marRight w:val="0"/>
                  <w:marTop w:val="0"/>
                  <w:marBottom w:val="0"/>
                  <w:divBdr>
                    <w:top w:val="none" w:sz="0" w:space="0" w:color="auto"/>
                    <w:left w:val="none" w:sz="0" w:space="0" w:color="auto"/>
                    <w:bottom w:val="none" w:sz="0" w:space="0" w:color="auto"/>
                    <w:right w:val="none" w:sz="0" w:space="0" w:color="auto"/>
                  </w:divBdr>
                </w:div>
              </w:divsChild>
            </w:div>
            <w:div w:id="1798184732">
              <w:marLeft w:val="0"/>
              <w:marRight w:val="0"/>
              <w:marTop w:val="225"/>
              <w:marBottom w:val="150"/>
              <w:divBdr>
                <w:top w:val="none" w:sz="0" w:space="0" w:color="auto"/>
                <w:left w:val="none" w:sz="0" w:space="0" w:color="auto"/>
                <w:bottom w:val="none" w:sz="0" w:space="0" w:color="auto"/>
                <w:right w:val="none" w:sz="0" w:space="0" w:color="auto"/>
              </w:divBdr>
            </w:div>
          </w:divsChild>
        </w:div>
        <w:div w:id="1730835220">
          <w:marLeft w:val="0"/>
          <w:marRight w:val="0"/>
          <w:marTop w:val="0"/>
          <w:marBottom w:val="0"/>
          <w:divBdr>
            <w:top w:val="none" w:sz="0" w:space="0" w:color="auto"/>
            <w:left w:val="none" w:sz="0" w:space="0" w:color="auto"/>
            <w:bottom w:val="none" w:sz="0" w:space="0" w:color="auto"/>
            <w:right w:val="none" w:sz="0" w:space="0" w:color="auto"/>
          </w:divBdr>
          <w:divsChild>
            <w:div w:id="424158837">
              <w:marLeft w:val="0"/>
              <w:marRight w:val="0"/>
              <w:marTop w:val="75"/>
              <w:marBottom w:val="0"/>
              <w:divBdr>
                <w:top w:val="single" w:sz="6" w:space="0" w:color="CCCCCC"/>
                <w:left w:val="single" w:sz="6" w:space="0" w:color="CCCCCC"/>
                <w:bottom w:val="single" w:sz="6" w:space="0" w:color="CCCCCC"/>
                <w:right w:val="single" w:sz="6" w:space="0" w:color="CCCCCC"/>
              </w:divBdr>
              <w:divsChild>
                <w:div w:id="1257711814">
                  <w:marLeft w:val="0"/>
                  <w:marRight w:val="0"/>
                  <w:marTop w:val="0"/>
                  <w:marBottom w:val="0"/>
                  <w:divBdr>
                    <w:top w:val="none" w:sz="0" w:space="0" w:color="auto"/>
                    <w:left w:val="none" w:sz="0" w:space="0" w:color="auto"/>
                    <w:bottom w:val="single" w:sz="6" w:space="2" w:color="CCCCCC"/>
                    <w:right w:val="none" w:sz="0" w:space="0" w:color="auto"/>
                  </w:divBdr>
                </w:div>
                <w:div w:id="15083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9188">
      <w:bodyDiv w:val="1"/>
      <w:marLeft w:val="0"/>
      <w:marRight w:val="0"/>
      <w:marTop w:val="0"/>
      <w:marBottom w:val="0"/>
      <w:divBdr>
        <w:top w:val="none" w:sz="0" w:space="0" w:color="auto"/>
        <w:left w:val="none" w:sz="0" w:space="0" w:color="auto"/>
        <w:bottom w:val="none" w:sz="0" w:space="0" w:color="auto"/>
        <w:right w:val="none" w:sz="0" w:space="0" w:color="auto"/>
      </w:divBdr>
      <w:divsChild>
        <w:div w:id="514540510">
          <w:marLeft w:val="0"/>
          <w:marRight w:val="0"/>
          <w:marTop w:val="0"/>
          <w:marBottom w:val="0"/>
          <w:divBdr>
            <w:top w:val="none" w:sz="0" w:space="0" w:color="auto"/>
            <w:left w:val="none" w:sz="0" w:space="0" w:color="auto"/>
            <w:bottom w:val="none" w:sz="0" w:space="0" w:color="auto"/>
            <w:right w:val="none" w:sz="0" w:space="0" w:color="auto"/>
          </w:divBdr>
          <w:divsChild>
            <w:div w:id="672218783">
              <w:marLeft w:val="0"/>
              <w:marRight w:val="0"/>
              <w:marTop w:val="75"/>
              <w:marBottom w:val="0"/>
              <w:divBdr>
                <w:top w:val="single" w:sz="6" w:space="0" w:color="CCCCCC"/>
                <w:left w:val="single" w:sz="6" w:space="0" w:color="CCCCCC"/>
                <w:bottom w:val="single" w:sz="6" w:space="0" w:color="CCCCCC"/>
                <w:right w:val="single" w:sz="6" w:space="0" w:color="CCCCCC"/>
              </w:divBdr>
              <w:divsChild>
                <w:div w:id="1362239617">
                  <w:marLeft w:val="0"/>
                  <w:marRight w:val="0"/>
                  <w:marTop w:val="0"/>
                  <w:marBottom w:val="0"/>
                  <w:divBdr>
                    <w:top w:val="none" w:sz="0" w:space="0" w:color="auto"/>
                    <w:left w:val="none" w:sz="0" w:space="0" w:color="auto"/>
                    <w:bottom w:val="single" w:sz="6" w:space="2" w:color="CCCCCC"/>
                    <w:right w:val="none" w:sz="0" w:space="0" w:color="auto"/>
                  </w:divBdr>
                </w:div>
                <w:div w:id="244997107">
                  <w:marLeft w:val="0"/>
                  <w:marRight w:val="0"/>
                  <w:marTop w:val="0"/>
                  <w:marBottom w:val="0"/>
                  <w:divBdr>
                    <w:top w:val="none" w:sz="0" w:space="0" w:color="auto"/>
                    <w:left w:val="none" w:sz="0" w:space="0" w:color="auto"/>
                    <w:bottom w:val="none" w:sz="0" w:space="0" w:color="auto"/>
                    <w:right w:val="none" w:sz="0" w:space="0" w:color="auto"/>
                  </w:divBdr>
                </w:div>
              </w:divsChild>
            </w:div>
            <w:div w:id="2098671286">
              <w:marLeft w:val="0"/>
              <w:marRight w:val="0"/>
              <w:marTop w:val="225"/>
              <w:marBottom w:val="150"/>
              <w:divBdr>
                <w:top w:val="none" w:sz="0" w:space="0" w:color="auto"/>
                <w:left w:val="none" w:sz="0" w:space="0" w:color="auto"/>
                <w:bottom w:val="none" w:sz="0" w:space="0" w:color="auto"/>
                <w:right w:val="none" w:sz="0" w:space="0" w:color="auto"/>
              </w:divBdr>
            </w:div>
          </w:divsChild>
        </w:div>
        <w:div w:id="111633734">
          <w:marLeft w:val="0"/>
          <w:marRight w:val="0"/>
          <w:marTop w:val="0"/>
          <w:marBottom w:val="0"/>
          <w:divBdr>
            <w:top w:val="none" w:sz="0" w:space="0" w:color="auto"/>
            <w:left w:val="none" w:sz="0" w:space="0" w:color="auto"/>
            <w:bottom w:val="none" w:sz="0" w:space="0" w:color="auto"/>
            <w:right w:val="none" w:sz="0" w:space="0" w:color="auto"/>
          </w:divBdr>
          <w:divsChild>
            <w:div w:id="542600441">
              <w:marLeft w:val="0"/>
              <w:marRight w:val="0"/>
              <w:marTop w:val="75"/>
              <w:marBottom w:val="0"/>
              <w:divBdr>
                <w:top w:val="single" w:sz="6" w:space="0" w:color="CCCCCC"/>
                <w:left w:val="single" w:sz="6" w:space="0" w:color="CCCCCC"/>
                <w:bottom w:val="single" w:sz="6" w:space="0" w:color="CCCCCC"/>
                <w:right w:val="single" w:sz="6" w:space="0" w:color="CCCCCC"/>
              </w:divBdr>
              <w:divsChild>
                <w:div w:id="1008363396">
                  <w:marLeft w:val="0"/>
                  <w:marRight w:val="0"/>
                  <w:marTop w:val="0"/>
                  <w:marBottom w:val="0"/>
                  <w:divBdr>
                    <w:top w:val="none" w:sz="0" w:space="0" w:color="auto"/>
                    <w:left w:val="none" w:sz="0" w:space="0" w:color="auto"/>
                    <w:bottom w:val="single" w:sz="6" w:space="2" w:color="CCCCCC"/>
                    <w:right w:val="none" w:sz="0" w:space="0" w:color="auto"/>
                  </w:divBdr>
                </w:div>
                <w:div w:id="1370257724">
                  <w:marLeft w:val="0"/>
                  <w:marRight w:val="0"/>
                  <w:marTop w:val="0"/>
                  <w:marBottom w:val="0"/>
                  <w:divBdr>
                    <w:top w:val="none" w:sz="0" w:space="0" w:color="auto"/>
                    <w:left w:val="none" w:sz="0" w:space="0" w:color="auto"/>
                    <w:bottom w:val="none" w:sz="0" w:space="0" w:color="auto"/>
                    <w:right w:val="none" w:sz="0" w:space="0" w:color="auto"/>
                  </w:divBdr>
                </w:div>
              </w:divsChild>
            </w:div>
            <w:div w:id="783426990">
              <w:marLeft w:val="0"/>
              <w:marRight w:val="0"/>
              <w:marTop w:val="225"/>
              <w:marBottom w:val="150"/>
              <w:divBdr>
                <w:top w:val="none" w:sz="0" w:space="0" w:color="auto"/>
                <w:left w:val="none" w:sz="0" w:space="0" w:color="auto"/>
                <w:bottom w:val="none" w:sz="0" w:space="0" w:color="auto"/>
                <w:right w:val="none" w:sz="0" w:space="0" w:color="auto"/>
              </w:divBdr>
            </w:div>
          </w:divsChild>
        </w:div>
        <w:div w:id="2135322767">
          <w:marLeft w:val="0"/>
          <w:marRight w:val="0"/>
          <w:marTop w:val="0"/>
          <w:marBottom w:val="0"/>
          <w:divBdr>
            <w:top w:val="none" w:sz="0" w:space="0" w:color="auto"/>
            <w:left w:val="none" w:sz="0" w:space="0" w:color="auto"/>
            <w:bottom w:val="none" w:sz="0" w:space="0" w:color="auto"/>
            <w:right w:val="none" w:sz="0" w:space="0" w:color="auto"/>
          </w:divBdr>
          <w:divsChild>
            <w:div w:id="233785140">
              <w:marLeft w:val="0"/>
              <w:marRight w:val="0"/>
              <w:marTop w:val="75"/>
              <w:marBottom w:val="0"/>
              <w:divBdr>
                <w:top w:val="single" w:sz="6" w:space="0" w:color="CCCCCC"/>
                <w:left w:val="single" w:sz="6" w:space="0" w:color="CCCCCC"/>
                <w:bottom w:val="single" w:sz="6" w:space="0" w:color="CCCCCC"/>
                <w:right w:val="single" w:sz="6" w:space="0" w:color="CCCCCC"/>
              </w:divBdr>
              <w:divsChild>
                <w:div w:id="1579360757">
                  <w:marLeft w:val="0"/>
                  <w:marRight w:val="0"/>
                  <w:marTop w:val="0"/>
                  <w:marBottom w:val="0"/>
                  <w:divBdr>
                    <w:top w:val="none" w:sz="0" w:space="0" w:color="auto"/>
                    <w:left w:val="none" w:sz="0" w:space="0" w:color="auto"/>
                    <w:bottom w:val="single" w:sz="6" w:space="2" w:color="CCCCCC"/>
                    <w:right w:val="none" w:sz="0" w:space="0" w:color="auto"/>
                  </w:divBdr>
                </w:div>
                <w:div w:id="1253126224">
                  <w:marLeft w:val="0"/>
                  <w:marRight w:val="0"/>
                  <w:marTop w:val="0"/>
                  <w:marBottom w:val="0"/>
                  <w:divBdr>
                    <w:top w:val="none" w:sz="0" w:space="0" w:color="auto"/>
                    <w:left w:val="none" w:sz="0" w:space="0" w:color="auto"/>
                    <w:bottom w:val="none" w:sz="0" w:space="0" w:color="auto"/>
                    <w:right w:val="none" w:sz="0" w:space="0" w:color="auto"/>
                  </w:divBdr>
                </w:div>
              </w:divsChild>
            </w:div>
            <w:div w:id="634719523">
              <w:marLeft w:val="0"/>
              <w:marRight w:val="0"/>
              <w:marTop w:val="225"/>
              <w:marBottom w:val="150"/>
              <w:divBdr>
                <w:top w:val="none" w:sz="0" w:space="0" w:color="auto"/>
                <w:left w:val="none" w:sz="0" w:space="0" w:color="auto"/>
                <w:bottom w:val="none" w:sz="0" w:space="0" w:color="auto"/>
                <w:right w:val="none" w:sz="0" w:space="0" w:color="auto"/>
              </w:divBdr>
            </w:div>
          </w:divsChild>
        </w:div>
        <w:div w:id="1755203172">
          <w:marLeft w:val="0"/>
          <w:marRight w:val="0"/>
          <w:marTop w:val="0"/>
          <w:marBottom w:val="0"/>
          <w:divBdr>
            <w:top w:val="none" w:sz="0" w:space="0" w:color="auto"/>
            <w:left w:val="none" w:sz="0" w:space="0" w:color="auto"/>
            <w:bottom w:val="none" w:sz="0" w:space="0" w:color="auto"/>
            <w:right w:val="none" w:sz="0" w:space="0" w:color="auto"/>
          </w:divBdr>
          <w:divsChild>
            <w:div w:id="2010019122">
              <w:marLeft w:val="0"/>
              <w:marRight w:val="0"/>
              <w:marTop w:val="75"/>
              <w:marBottom w:val="0"/>
              <w:divBdr>
                <w:top w:val="single" w:sz="6" w:space="0" w:color="CCCCCC"/>
                <w:left w:val="single" w:sz="6" w:space="0" w:color="CCCCCC"/>
                <w:bottom w:val="single" w:sz="6" w:space="0" w:color="CCCCCC"/>
                <w:right w:val="single" w:sz="6" w:space="0" w:color="CCCCCC"/>
              </w:divBdr>
              <w:divsChild>
                <w:div w:id="1481655564">
                  <w:marLeft w:val="0"/>
                  <w:marRight w:val="0"/>
                  <w:marTop w:val="0"/>
                  <w:marBottom w:val="0"/>
                  <w:divBdr>
                    <w:top w:val="none" w:sz="0" w:space="0" w:color="auto"/>
                    <w:left w:val="none" w:sz="0" w:space="0" w:color="auto"/>
                    <w:bottom w:val="single" w:sz="6" w:space="2" w:color="CCCCCC"/>
                    <w:right w:val="none" w:sz="0" w:space="0" w:color="auto"/>
                  </w:divBdr>
                </w:div>
                <w:div w:id="2118672480">
                  <w:marLeft w:val="0"/>
                  <w:marRight w:val="0"/>
                  <w:marTop w:val="0"/>
                  <w:marBottom w:val="0"/>
                  <w:divBdr>
                    <w:top w:val="none" w:sz="0" w:space="0" w:color="auto"/>
                    <w:left w:val="none" w:sz="0" w:space="0" w:color="auto"/>
                    <w:bottom w:val="none" w:sz="0" w:space="0" w:color="auto"/>
                    <w:right w:val="none" w:sz="0" w:space="0" w:color="auto"/>
                  </w:divBdr>
                </w:div>
              </w:divsChild>
            </w:div>
            <w:div w:id="601036507">
              <w:marLeft w:val="0"/>
              <w:marRight w:val="0"/>
              <w:marTop w:val="225"/>
              <w:marBottom w:val="150"/>
              <w:divBdr>
                <w:top w:val="none" w:sz="0" w:space="0" w:color="auto"/>
                <w:left w:val="none" w:sz="0" w:space="0" w:color="auto"/>
                <w:bottom w:val="none" w:sz="0" w:space="0" w:color="auto"/>
                <w:right w:val="none" w:sz="0" w:space="0" w:color="auto"/>
              </w:divBdr>
            </w:div>
          </w:divsChild>
        </w:div>
        <w:div w:id="307904523">
          <w:marLeft w:val="0"/>
          <w:marRight w:val="0"/>
          <w:marTop w:val="0"/>
          <w:marBottom w:val="0"/>
          <w:divBdr>
            <w:top w:val="none" w:sz="0" w:space="0" w:color="auto"/>
            <w:left w:val="none" w:sz="0" w:space="0" w:color="auto"/>
            <w:bottom w:val="none" w:sz="0" w:space="0" w:color="auto"/>
            <w:right w:val="none" w:sz="0" w:space="0" w:color="auto"/>
          </w:divBdr>
          <w:divsChild>
            <w:div w:id="1636106699">
              <w:marLeft w:val="0"/>
              <w:marRight w:val="0"/>
              <w:marTop w:val="75"/>
              <w:marBottom w:val="0"/>
              <w:divBdr>
                <w:top w:val="single" w:sz="6" w:space="0" w:color="CCCCCC"/>
                <w:left w:val="single" w:sz="6" w:space="0" w:color="CCCCCC"/>
                <w:bottom w:val="single" w:sz="6" w:space="0" w:color="CCCCCC"/>
                <w:right w:val="single" w:sz="6" w:space="0" w:color="CCCCCC"/>
              </w:divBdr>
              <w:divsChild>
                <w:div w:id="1960064869">
                  <w:marLeft w:val="0"/>
                  <w:marRight w:val="0"/>
                  <w:marTop w:val="0"/>
                  <w:marBottom w:val="0"/>
                  <w:divBdr>
                    <w:top w:val="none" w:sz="0" w:space="0" w:color="auto"/>
                    <w:left w:val="none" w:sz="0" w:space="0" w:color="auto"/>
                    <w:bottom w:val="single" w:sz="6" w:space="2" w:color="CCCCCC"/>
                    <w:right w:val="none" w:sz="0" w:space="0" w:color="auto"/>
                  </w:divBdr>
                </w:div>
                <w:div w:id="1094009443">
                  <w:marLeft w:val="0"/>
                  <w:marRight w:val="0"/>
                  <w:marTop w:val="0"/>
                  <w:marBottom w:val="0"/>
                  <w:divBdr>
                    <w:top w:val="none" w:sz="0" w:space="0" w:color="auto"/>
                    <w:left w:val="none" w:sz="0" w:space="0" w:color="auto"/>
                    <w:bottom w:val="none" w:sz="0" w:space="0" w:color="auto"/>
                    <w:right w:val="none" w:sz="0" w:space="0" w:color="auto"/>
                  </w:divBdr>
                </w:div>
              </w:divsChild>
            </w:div>
            <w:div w:id="108469333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2102988773">
      <w:bodyDiv w:val="1"/>
      <w:marLeft w:val="0"/>
      <w:marRight w:val="0"/>
      <w:marTop w:val="0"/>
      <w:marBottom w:val="0"/>
      <w:divBdr>
        <w:top w:val="none" w:sz="0" w:space="0" w:color="auto"/>
        <w:left w:val="none" w:sz="0" w:space="0" w:color="auto"/>
        <w:bottom w:val="none" w:sz="0" w:space="0" w:color="auto"/>
        <w:right w:val="none" w:sz="0" w:space="0" w:color="auto"/>
      </w:divBdr>
      <w:divsChild>
        <w:div w:id="486020906">
          <w:marLeft w:val="0"/>
          <w:marRight w:val="0"/>
          <w:marTop w:val="0"/>
          <w:marBottom w:val="0"/>
          <w:divBdr>
            <w:top w:val="none" w:sz="0" w:space="0" w:color="auto"/>
            <w:left w:val="none" w:sz="0" w:space="0" w:color="auto"/>
            <w:bottom w:val="none" w:sz="0" w:space="0" w:color="auto"/>
            <w:right w:val="none" w:sz="0" w:space="0" w:color="auto"/>
          </w:divBdr>
          <w:divsChild>
            <w:div w:id="746732411">
              <w:marLeft w:val="0"/>
              <w:marRight w:val="0"/>
              <w:marTop w:val="75"/>
              <w:marBottom w:val="0"/>
              <w:divBdr>
                <w:top w:val="single" w:sz="6" w:space="0" w:color="CCCCCC"/>
                <w:left w:val="single" w:sz="6" w:space="0" w:color="CCCCCC"/>
                <w:bottom w:val="single" w:sz="6" w:space="0" w:color="CCCCCC"/>
                <w:right w:val="single" w:sz="6" w:space="0" w:color="CCCCCC"/>
              </w:divBdr>
              <w:divsChild>
                <w:div w:id="1370254803">
                  <w:marLeft w:val="0"/>
                  <w:marRight w:val="0"/>
                  <w:marTop w:val="0"/>
                  <w:marBottom w:val="0"/>
                  <w:divBdr>
                    <w:top w:val="none" w:sz="0" w:space="0" w:color="auto"/>
                    <w:left w:val="none" w:sz="0" w:space="0" w:color="auto"/>
                    <w:bottom w:val="single" w:sz="6" w:space="2" w:color="CCCCCC"/>
                    <w:right w:val="none" w:sz="0" w:space="0" w:color="auto"/>
                  </w:divBdr>
                </w:div>
                <w:div w:id="1919245970">
                  <w:marLeft w:val="0"/>
                  <w:marRight w:val="0"/>
                  <w:marTop w:val="0"/>
                  <w:marBottom w:val="0"/>
                  <w:divBdr>
                    <w:top w:val="none" w:sz="0" w:space="0" w:color="auto"/>
                    <w:left w:val="none" w:sz="0" w:space="0" w:color="auto"/>
                    <w:bottom w:val="none" w:sz="0" w:space="0" w:color="auto"/>
                    <w:right w:val="none" w:sz="0" w:space="0" w:color="auto"/>
                  </w:divBdr>
                </w:div>
              </w:divsChild>
            </w:div>
            <w:div w:id="2044556997">
              <w:marLeft w:val="0"/>
              <w:marRight w:val="0"/>
              <w:marTop w:val="225"/>
              <w:marBottom w:val="150"/>
              <w:divBdr>
                <w:top w:val="none" w:sz="0" w:space="0" w:color="auto"/>
                <w:left w:val="none" w:sz="0" w:space="0" w:color="auto"/>
                <w:bottom w:val="none" w:sz="0" w:space="0" w:color="auto"/>
                <w:right w:val="none" w:sz="0" w:space="0" w:color="auto"/>
              </w:divBdr>
            </w:div>
          </w:divsChild>
        </w:div>
        <w:div w:id="277026744">
          <w:marLeft w:val="0"/>
          <w:marRight w:val="0"/>
          <w:marTop w:val="0"/>
          <w:marBottom w:val="0"/>
          <w:divBdr>
            <w:top w:val="none" w:sz="0" w:space="0" w:color="auto"/>
            <w:left w:val="none" w:sz="0" w:space="0" w:color="auto"/>
            <w:bottom w:val="none" w:sz="0" w:space="0" w:color="auto"/>
            <w:right w:val="none" w:sz="0" w:space="0" w:color="auto"/>
          </w:divBdr>
          <w:divsChild>
            <w:div w:id="2066683237">
              <w:marLeft w:val="0"/>
              <w:marRight w:val="0"/>
              <w:marTop w:val="75"/>
              <w:marBottom w:val="0"/>
              <w:divBdr>
                <w:top w:val="single" w:sz="6" w:space="0" w:color="CCCCCC"/>
                <w:left w:val="single" w:sz="6" w:space="0" w:color="CCCCCC"/>
                <w:bottom w:val="single" w:sz="6" w:space="0" w:color="CCCCCC"/>
                <w:right w:val="single" w:sz="6" w:space="0" w:color="CCCCCC"/>
              </w:divBdr>
              <w:divsChild>
                <w:div w:id="1043558737">
                  <w:marLeft w:val="0"/>
                  <w:marRight w:val="0"/>
                  <w:marTop w:val="0"/>
                  <w:marBottom w:val="0"/>
                  <w:divBdr>
                    <w:top w:val="none" w:sz="0" w:space="0" w:color="auto"/>
                    <w:left w:val="none" w:sz="0" w:space="0" w:color="auto"/>
                    <w:bottom w:val="single" w:sz="6" w:space="2" w:color="CCCCCC"/>
                    <w:right w:val="none" w:sz="0" w:space="0" w:color="auto"/>
                  </w:divBdr>
                </w:div>
                <w:div w:id="1692418963">
                  <w:marLeft w:val="0"/>
                  <w:marRight w:val="0"/>
                  <w:marTop w:val="0"/>
                  <w:marBottom w:val="0"/>
                  <w:divBdr>
                    <w:top w:val="none" w:sz="0" w:space="0" w:color="auto"/>
                    <w:left w:val="none" w:sz="0" w:space="0" w:color="auto"/>
                    <w:bottom w:val="none" w:sz="0" w:space="0" w:color="auto"/>
                    <w:right w:val="none" w:sz="0" w:space="0" w:color="auto"/>
                  </w:divBdr>
                </w:div>
              </w:divsChild>
            </w:div>
            <w:div w:id="1415974790">
              <w:marLeft w:val="0"/>
              <w:marRight w:val="0"/>
              <w:marTop w:val="225"/>
              <w:marBottom w:val="150"/>
              <w:divBdr>
                <w:top w:val="none" w:sz="0" w:space="0" w:color="auto"/>
                <w:left w:val="none" w:sz="0" w:space="0" w:color="auto"/>
                <w:bottom w:val="none" w:sz="0" w:space="0" w:color="auto"/>
                <w:right w:val="none" w:sz="0" w:space="0" w:color="auto"/>
              </w:divBdr>
            </w:div>
          </w:divsChild>
        </w:div>
        <w:div w:id="527452187">
          <w:marLeft w:val="0"/>
          <w:marRight w:val="0"/>
          <w:marTop w:val="0"/>
          <w:marBottom w:val="0"/>
          <w:divBdr>
            <w:top w:val="none" w:sz="0" w:space="0" w:color="auto"/>
            <w:left w:val="none" w:sz="0" w:space="0" w:color="auto"/>
            <w:bottom w:val="none" w:sz="0" w:space="0" w:color="auto"/>
            <w:right w:val="none" w:sz="0" w:space="0" w:color="auto"/>
          </w:divBdr>
          <w:divsChild>
            <w:div w:id="353652652">
              <w:marLeft w:val="0"/>
              <w:marRight w:val="0"/>
              <w:marTop w:val="75"/>
              <w:marBottom w:val="0"/>
              <w:divBdr>
                <w:top w:val="single" w:sz="6" w:space="0" w:color="CCCCCC"/>
                <w:left w:val="single" w:sz="6" w:space="0" w:color="CCCCCC"/>
                <w:bottom w:val="single" w:sz="6" w:space="0" w:color="CCCCCC"/>
                <w:right w:val="single" w:sz="6" w:space="0" w:color="CCCCCC"/>
              </w:divBdr>
              <w:divsChild>
                <w:div w:id="249974961">
                  <w:marLeft w:val="0"/>
                  <w:marRight w:val="0"/>
                  <w:marTop w:val="0"/>
                  <w:marBottom w:val="0"/>
                  <w:divBdr>
                    <w:top w:val="none" w:sz="0" w:space="0" w:color="auto"/>
                    <w:left w:val="none" w:sz="0" w:space="0" w:color="auto"/>
                    <w:bottom w:val="single" w:sz="6" w:space="2" w:color="CCCCCC"/>
                    <w:right w:val="none" w:sz="0" w:space="0" w:color="auto"/>
                  </w:divBdr>
                </w:div>
                <w:div w:id="637875628">
                  <w:marLeft w:val="0"/>
                  <w:marRight w:val="0"/>
                  <w:marTop w:val="0"/>
                  <w:marBottom w:val="0"/>
                  <w:divBdr>
                    <w:top w:val="none" w:sz="0" w:space="0" w:color="auto"/>
                    <w:left w:val="none" w:sz="0" w:space="0" w:color="auto"/>
                    <w:bottom w:val="none" w:sz="0" w:space="0" w:color="auto"/>
                    <w:right w:val="none" w:sz="0" w:space="0" w:color="auto"/>
                  </w:divBdr>
                </w:div>
              </w:divsChild>
            </w:div>
            <w:div w:id="345132171">
              <w:marLeft w:val="0"/>
              <w:marRight w:val="0"/>
              <w:marTop w:val="225"/>
              <w:marBottom w:val="150"/>
              <w:divBdr>
                <w:top w:val="none" w:sz="0" w:space="0" w:color="auto"/>
                <w:left w:val="none" w:sz="0" w:space="0" w:color="auto"/>
                <w:bottom w:val="none" w:sz="0" w:space="0" w:color="auto"/>
                <w:right w:val="none" w:sz="0" w:space="0" w:color="auto"/>
              </w:divBdr>
            </w:div>
          </w:divsChild>
        </w:div>
        <w:div w:id="2082018707">
          <w:marLeft w:val="0"/>
          <w:marRight w:val="0"/>
          <w:marTop w:val="0"/>
          <w:marBottom w:val="0"/>
          <w:divBdr>
            <w:top w:val="none" w:sz="0" w:space="0" w:color="auto"/>
            <w:left w:val="none" w:sz="0" w:space="0" w:color="auto"/>
            <w:bottom w:val="none" w:sz="0" w:space="0" w:color="auto"/>
            <w:right w:val="none" w:sz="0" w:space="0" w:color="auto"/>
          </w:divBdr>
          <w:divsChild>
            <w:div w:id="1986425234">
              <w:marLeft w:val="0"/>
              <w:marRight w:val="0"/>
              <w:marTop w:val="75"/>
              <w:marBottom w:val="0"/>
              <w:divBdr>
                <w:top w:val="single" w:sz="6" w:space="0" w:color="CCCCCC"/>
                <w:left w:val="single" w:sz="6" w:space="0" w:color="CCCCCC"/>
                <w:bottom w:val="single" w:sz="6" w:space="0" w:color="CCCCCC"/>
                <w:right w:val="single" w:sz="6" w:space="0" w:color="CCCCCC"/>
              </w:divBdr>
              <w:divsChild>
                <w:div w:id="1383139541">
                  <w:marLeft w:val="0"/>
                  <w:marRight w:val="0"/>
                  <w:marTop w:val="0"/>
                  <w:marBottom w:val="0"/>
                  <w:divBdr>
                    <w:top w:val="none" w:sz="0" w:space="0" w:color="auto"/>
                    <w:left w:val="none" w:sz="0" w:space="0" w:color="auto"/>
                    <w:bottom w:val="single" w:sz="6" w:space="2" w:color="CCCCCC"/>
                    <w:right w:val="none" w:sz="0" w:space="0" w:color="auto"/>
                  </w:divBdr>
                </w:div>
                <w:div w:id="1854418140">
                  <w:marLeft w:val="0"/>
                  <w:marRight w:val="0"/>
                  <w:marTop w:val="0"/>
                  <w:marBottom w:val="0"/>
                  <w:divBdr>
                    <w:top w:val="none" w:sz="0" w:space="0" w:color="auto"/>
                    <w:left w:val="none" w:sz="0" w:space="0" w:color="auto"/>
                    <w:bottom w:val="none" w:sz="0" w:space="0" w:color="auto"/>
                    <w:right w:val="none" w:sz="0" w:space="0" w:color="auto"/>
                  </w:divBdr>
                </w:div>
              </w:divsChild>
            </w:div>
            <w:div w:id="611934665">
              <w:marLeft w:val="0"/>
              <w:marRight w:val="0"/>
              <w:marTop w:val="225"/>
              <w:marBottom w:val="150"/>
              <w:divBdr>
                <w:top w:val="none" w:sz="0" w:space="0" w:color="auto"/>
                <w:left w:val="none" w:sz="0" w:space="0" w:color="auto"/>
                <w:bottom w:val="none" w:sz="0" w:space="0" w:color="auto"/>
                <w:right w:val="none" w:sz="0" w:space="0" w:color="auto"/>
              </w:divBdr>
            </w:div>
          </w:divsChild>
        </w:div>
        <w:div w:id="1599295717">
          <w:marLeft w:val="0"/>
          <w:marRight w:val="0"/>
          <w:marTop w:val="0"/>
          <w:marBottom w:val="0"/>
          <w:divBdr>
            <w:top w:val="none" w:sz="0" w:space="0" w:color="auto"/>
            <w:left w:val="none" w:sz="0" w:space="0" w:color="auto"/>
            <w:bottom w:val="none" w:sz="0" w:space="0" w:color="auto"/>
            <w:right w:val="none" w:sz="0" w:space="0" w:color="auto"/>
          </w:divBdr>
          <w:divsChild>
            <w:div w:id="47152930">
              <w:marLeft w:val="0"/>
              <w:marRight w:val="0"/>
              <w:marTop w:val="75"/>
              <w:marBottom w:val="0"/>
              <w:divBdr>
                <w:top w:val="single" w:sz="6" w:space="0" w:color="CCCCCC"/>
                <w:left w:val="single" w:sz="6" w:space="0" w:color="CCCCCC"/>
                <w:bottom w:val="single" w:sz="6" w:space="0" w:color="CCCCCC"/>
                <w:right w:val="single" w:sz="6" w:space="0" w:color="CCCCCC"/>
              </w:divBdr>
              <w:divsChild>
                <w:div w:id="969164218">
                  <w:marLeft w:val="0"/>
                  <w:marRight w:val="0"/>
                  <w:marTop w:val="0"/>
                  <w:marBottom w:val="0"/>
                  <w:divBdr>
                    <w:top w:val="none" w:sz="0" w:space="0" w:color="auto"/>
                    <w:left w:val="none" w:sz="0" w:space="0" w:color="auto"/>
                    <w:bottom w:val="single" w:sz="6" w:space="2" w:color="CCCCCC"/>
                    <w:right w:val="none" w:sz="0" w:space="0" w:color="auto"/>
                  </w:divBdr>
                </w:div>
                <w:div w:id="40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99" Type="http://schemas.openxmlformats.org/officeDocument/2006/relationships/hyperlink" Target="javascript:%20void%200;" TargetMode="External"/><Relationship Id="rId21" Type="http://schemas.openxmlformats.org/officeDocument/2006/relationships/hyperlink" Target="javascript:%20void%200;" TargetMode="External"/><Relationship Id="rId63" Type="http://schemas.openxmlformats.org/officeDocument/2006/relationships/hyperlink" Target="javascript:%20void%200;" TargetMode="External"/><Relationship Id="rId159" Type="http://schemas.openxmlformats.org/officeDocument/2006/relationships/hyperlink" Target="javascript:%20void%200;" TargetMode="External"/><Relationship Id="rId324" Type="http://schemas.openxmlformats.org/officeDocument/2006/relationships/hyperlink" Target="http://www.indiabix.com/computer-science/computer-fundamentals/discussion-1085" TargetMode="External"/><Relationship Id="rId366" Type="http://schemas.openxmlformats.org/officeDocument/2006/relationships/control" Target="activeX/activeX12.xml"/><Relationship Id="rId170" Type="http://schemas.openxmlformats.org/officeDocument/2006/relationships/hyperlink" Target="http://www.indiabix.com/cpp-programming/oops-concepts/discussion-58" TargetMode="External"/><Relationship Id="rId226" Type="http://schemas.openxmlformats.org/officeDocument/2006/relationships/hyperlink" Target="javascript:%20void%200;" TargetMode="External"/><Relationship Id="rId268"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53" Type="http://schemas.openxmlformats.org/officeDocument/2006/relationships/hyperlink" Target="javascript:%20void%200;" TargetMode="External"/><Relationship Id="rId74" Type="http://schemas.openxmlformats.org/officeDocument/2006/relationships/hyperlink" Target="javascript:%20void%200;" TargetMode="External"/><Relationship Id="rId128" Type="http://schemas.openxmlformats.org/officeDocument/2006/relationships/hyperlink" Target="http://www.indiabix.com/c-programming/declarations-and-initializations/discussion-49" TargetMode="External"/><Relationship Id="rId149" Type="http://schemas.openxmlformats.org/officeDocument/2006/relationships/hyperlink" Target="javascript:%20void%200;" TargetMode="External"/><Relationship Id="rId314" Type="http://schemas.openxmlformats.org/officeDocument/2006/relationships/hyperlink" Target="javascript:%20void%200;" TargetMode="External"/><Relationship Id="rId335" Type="http://schemas.openxmlformats.org/officeDocument/2006/relationships/hyperlink" Target="http://www.indiabix.com/computer-science/computer-fundamentals/discussion-1143" TargetMode="External"/><Relationship Id="rId356" Type="http://schemas.openxmlformats.org/officeDocument/2006/relationships/control" Target="activeX/activeX3.xml"/><Relationship Id="rId377" Type="http://schemas.openxmlformats.org/officeDocument/2006/relationships/control" Target="activeX/activeX23.xml"/><Relationship Id="rId398" Type="http://schemas.openxmlformats.org/officeDocument/2006/relationships/control" Target="activeX/activeX44.xml"/><Relationship Id="rId5" Type="http://schemas.openxmlformats.org/officeDocument/2006/relationships/hyperlink" Target="javascript:%20void%200;" TargetMode="External"/><Relationship Id="rId95" Type="http://schemas.openxmlformats.org/officeDocument/2006/relationships/hyperlink" Target="javascript:%20void%200;" TargetMode="External"/><Relationship Id="rId160" Type="http://schemas.openxmlformats.org/officeDocument/2006/relationships/hyperlink" Target="javascript:%20void%200;" TargetMode="External"/><Relationship Id="rId181" Type="http://schemas.openxmlformats.org/officeDocument/2006/relationships/hyperlink" Target="javascript:%20void%200;" TargetMode="External"/><Relationship Id="rId216" Type="http://schemas.openxmlformats.org/officeDocument/2006/relationships/hyperlink" Target="javascript:%20void%200;" TargetMode="External"/><Relationship Id="rId237" Type="http://schemas.openxmlformats.org/officeDocument/2006/relationships/hyperlink" Target="http://www.indiabix.com/java-programming/language-fundamentals/discussion-11" TargetMode="External"/><Relationship Id="rId402" Type="http://schemas.openxmlformats.org/officeDocument/2006/relationships/control" Target="activeX/activeX48.xml"/><Relationship Id="rId258" Type="http://schemas.openxmlformats.org/officeDocument/2006/relationships/hyperlink" Target="javascript:%20void%200;" TargetMode="External"/><Relationship Id="rId279" Type="http://schemas.openxmlformats.org/officeDocument/2006/relationships/hyperlink" Target="javascript:%20void%200;" TargetMode="External"/><Relationship Id="rId22" Type="http://schemas.openxmlformats.org/officeDocument/2006/relationships/hyperlink" Target="http://www.indiabix.com/general-knowledge/inventions/discussion-827" TargetMode="External"/><Relationship Id="rId43" Type="http://schemas.openxmlformats.org/officeDocument/2006/relationships/hyperlink" Target="javascript:%20void%200;" TargetMode="External"/><Relationship Id="rId64" Type="http://schemas.openxmlformats.org/officeDocument/2006/relationships/hyperlink" Target="javascript:%20void%200;" TargetMode="External"/><Relationship Id="rId118" Type="http://schemas.openxmlformats.org/officeDocument/2006/relationships/hyperlink" Target="javascript:%20void%200;" TargetMode="External"/><Relationship Id="rId139" Type="http://schemas.openxmlformats.org/officeDocument/2006/relationships/hyperlink" Target="javascript:%20void%200;" TargetMode="External"/><Relationship Id="rId290" Type="http://schemas.openxmlformats.org/officeDocument/2006/relationships/hyperlink" Target="javascript:%20void%200;" TargetMode="External"/><Relationship Id="rId304" Type="http://schemas.openxmlformats.org/officeDocument/2006/relationships/hyperlink" Target="javascript:%20void%200;" TargetMode="External"/><Relationship Id="rId325" Type="http://schemas.openxmlformats.org/officeDocument/2006/relationships/hyperlink" Target="javascript:%20void%200;" TargetMode="External"/><Relationship Id="rId346" Type="http://schemas.openxmlformats.org/officeDocument/2006/relationships/hyperlink" Target="http://www.indiabix.com/computer-science/computer-fundamentals/discussion-1134" TargetMode="External"/><Relationship Id="rId367" Type="http://schemas.openxmlformats.org/officeDocument/2006/relationships/control" Target="activeX/activeX13.xml"/><Relationship Id="rId388" Type="http://schemas.openxmlformats.org/officeDocument/2006/relationships/control" Target="activeX/activeX34.xml"/><Relationship Id="rId85" Type="http://schemas.openxmlformats.org/officeDocument/2006/relationships/hyperlink" Target="javascript:%20void%200;" TargetMode="External"/><Relationship Id="rId150" Type="http://schemas.openxmlformats.org/officeDocument/2006/relationships/hyperlink" Target="javascript:%20void%200;" TargetMode="External"/><Relationship Id="rId171" Type="http://schemas.openxmlformats.org/officeDocument/2006/relationships/hyperlink" Target="javascript:%20void%200;" TargetMode="External"/><Relationship Id="rId192" Type="http://schemas.openxmlformats.org/officeDocument/2006/relationships/hyperlink" Target="javascript:%20void%200;" TargetMode="External"/><Relationship Id="rId206" Type="http://schemas.openxmlformats.org/officeDocument/2006/relationships/hyperlink" Target="javascript:%20void%200;" TargetMode="External"/><Relationship Id="rId227" Type="http://schemas.openxmlformats.org/officeDocument/2006/relationships/hyperlink" Target="javascript:%20void%200;" TargetMode="External"/><Relationship Id="rId248" Type="http://schemas.openxmlformats.org/officeDocument/2006/relationships/hyperlink" Target="javascript:%20void%200;" TargetMode="External"/><Relationship Id="rId269" Type="http://schemas.openxmlformats.org/officeDocument/2006/relationships/hyperlink" Target="javascript:%20void%200;" TargetMode="External"/><Relationship Id="rId12" Type="http://schemas.openxmlformats.org/officeDocument/2006/relationships/hyperlink" Target="javascript:%20void%200;" TargetMode="External"/><Relationship Id="rId33" Type="http://schemas.openxmlformats.org/officeDocument/2006/relationships/hyperlink" Target="javascript:%20void%200;" TargetMode="External"/><Relationship Id="rId108" Type="http://schemas.openxmlformats.org/officeDocument/2006/relationships/hyperlink" Target="javascript:%20void%200;" TargetMode="External"/><Relationship Id="rId129" Type="http://schemas.openxmlformats.org/officeDocument/2006/relationships/hyperlink" Target="javascript:%20void%200;" TargetMode="External"/><Relationship Id="rId280" Type="http://schemas.openxmlformats.org/officeDocument/2006/relationships/hyperlink" Target="javascript:%20void%200;" TargetMode="External"/><Relationship Id="rId315" Type="http://schemas.openxmlformats.org/officeDocument/2006/relationships/hyperlink" Target="javascript:%20void%200;" TargetMode="External"/><Relationship Id="rId336" Type="http://schemas.openxmlformats.org/officeDocument/2006/relationships/hyperlink" Target="javascript:%20void%200;" TargetMode="External"/><Relationship Id="rId357" Type="http://schemas.openxmlformats.org/officeDocument/2006/relationships/control" Target="activeX/activeX4.xml"/><Relationship Id="rId54" Type="http://schemas.openxmlformats.org/officeDocument/2006/relationships/hyperlink" Target="javascript:%20void%200;" TargetMode="External"/><Relationship Id="rId75" Type="http://schemas.openxmlformats.org/officeDocument/2006/relationships/hyperlink" Target="javascript:%20void%200;" TargetMode="Externa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61" Type="http://schemas.openxmlformats.org/officeDocument/2006/relationships/hyperlink" Target="javascript:%20void%200;" TargetMode="External"/><Relationship Id="rId182" Type="http://schemas.openxmlformats.org/officeDocument/2006/relationships/hyperlink" Target="javascript:%20void%200;" TargetMode="External"/><Relationship Id="rId217" Type="http://schemas.openxmlformats.org/officeDocument/2006/relationships/hyperlink" Target="javascript:%20void%200;" TargetMode="External"/><Relationship Id="rId378" Type="http://schemas.openxmlformats.org/officeDocument/2006/relationships/control" Target="activeX/activeX24.xml"/><Relationship Id="rId399" Type="http://schemas.openxmlformats.org/officeDocument/2006/relationships/control" Target="activeX/activeX45.xml"/><Relationship Id="rId403" Type="http://schemas.openxmlformats.org/officeDocument/2006/relationships/control" Target="activeX/activeX49.xml"/><Relationship Id="rId6" Type="http://schemas.openxmlformats.org/officeDocument/2006/relationships/hyperlink" Target="javascript:%20void%200;" TargetMode="External"/><Relationship Id="rId238" Type="http://schemas.openxmlformats.org/officeDocument/2006/relationships/hyperlink" Target="javascript:%20void%200;" TargetMode="External"/><Relationship Id="rId259" Type="http://schemas.openxmlformats.org/officeDocument/2006/relationships/hyperlink" Target="http://www.indiabix.com/computer-science/computer-fundamentals/discussion-1114" TargetMode="External"/><Relationship Id="rId23" Type="http://schemas.openxmlformats.org/officeDocument/2006/relationships/hyperlink" Target="javascript:%20void%200;" TargetMode="External"/><Relationship Id="rId119" Type="http://schemas.openxmlformats.org/officeDocument/2006/relationships/hyperlink" Target="javascript:%20void%200;" TargetMode="External"/><Relationship Id="rId270" Type="http://schemas.openxmlformats.org/officeDocument/2006/relationships/hyperlink" Target="http://www.indiabix.com/computer-science/computer-fundamentals/discussion-1088" TargetMode="External"/><Relationship Id="rId291" Type="http://schemas.openxmlformats.org/officeDocument/2006/relationships/hyperlink" Target="javascript:%20void%200;" TargetMode="External"/><Relationship Id="rId305" Type="http://schemas.openxmlformats.org/officeDocument/2006/relationships/hyperlink" Target="javascript:%20void%200;" TargetMode="External"/><Relationship Id="rId326" Type="http://schemas.openxmlformats.org/officeDocument/2006/relationships/hyperlink" Target="javascript:%20void%200;" TargetMode="External"/><Relationship Id="rId347" Type="http://schemas.openxmlformats.org/officeDocument/2006/relationships/hyperlink" Target="javascript:%20void%200;" TargetMode="External"/><Relationship Id="rId44" Type="http://schemas.openxmlformats.org/officeDocument/2006/relationships/hyperlink" Target="javascript:%20void%200;" TargetMode="External"/><Relationship Id="rId65"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51" Type="http://schemas.openxmlformats.org/officeDocument/2006/relationships/hyperlink" Target="javascript:%20void%200;" TargetMode="External"/><Relationship Id="rId368" Type="http://schemas.openxmlformats.org/officeDocument/2006/relationships/control" Target="activeX/activeX14.xml"/><Relationship Id="rId389" Type="http://schemas.openxmlformats.org/officeDocument/2006/relationships/control" Target="activeX/activeX35.xml"/><Relationship Id="rId172" Type="http://schemas.openxmlformats.org/officeDocument/2006/relationships/hyperlink" Target="javascript:%20void%200;" TargetMode="External"/><Relationship Id="rId193" Type="http://schemas.openxmlformats.org/officeDocument/2006/relationships/hyperlink" Target="javascript:%20void%200;" TargetMode="External"/><Relationship Id="rId207" Type="http://schemas.openxmlformats.org/officeDocument/2006/relationships/hyperlink" Target="javascript:%20void%200;" TargetMode="External"/><Relationship Id="rId228" Type="http://schemas.openxmlformats.org/officeDocument/2006/relationships/hyperlink" Target="http://www.indiabix.com/java-programming/language-fundamentals/discussion-2" TargetMode="External"/><Relationship Id="rId249" Type="http://schemas.openxmlformats.org/officeDocument/2006/relationships/hyperlink" Target="javascript:%20void%200;" TargetMode="External"/><Relationship Id="rId13" Type="http://schemas.openxmlformats.org/officeDocument/2006/relationships/hyperlink" Target="http://www.indiabix.com/general-knowledge/inventions/discussion-843" TargetMode="External"/><Relationship Id="rId109" Type="http://schemas.openxmlformats.org/officeDocument/2006/relationships/hyperlink" Target="javascript:%20void%200;" TargetMode="External"/><Relationship Id="rId260" Type="http://schemas.openxmlformats.org/officeDocument/2006/relationships/hyperlink" Target="javascript:%20void%200;" TargetMode="External"/><Relationship Id="rId281" Type="http://schemas.openxmlformats.org/officeDocument/2006/relationships/hyperlink" Target="http://www.indiabix.com/computer-science/computer-fundamentals/discussion-1167" TargetMode="External"/><Relationship Id="rId316" Type="http://schemas.openxmlformats.org/officeDocument/2006/relationships/hyperlink" Target="javascript:%20void%200;" TargetMode="External"/><Relationship Id="rId337" Type="http://schemas.openxmlformats.org/officeDocument/2006/relationships/hyperlink" Target="javascript:%20void%200;" TargetMode="External"/><Relationship Id="rId34"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http://www.indiabix.com/general-knowledge/technology/discussion-1119" TargetMode="External"/><Relationship Id="rId120" Type="http://schemas.openxmlformats.org/officeDocument/2006/relationships/hyperlink" Target="javascript:%20void%200;" TargetMode="External"/><Relationship Id="rId141" Type="http://schemas.openxmlformats.org/officeDocument/2006/relationships/hyperlink" Target="javascript:%20void%200;" TargetMode="External"/><Relationship Id="rId358" Type="http://schemas.openxmlformats.org/officeDocument/2006/relationships/image" Target="media/image2.wmf"/><Relationship Id="rId379" Type="http://schemas.openxmlformats.org/officeDocument/2006/relationships/control" Target="activeX/activeX25.xml"/><Relationship Id="rId7"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18" Type="http://schemas.openxmlformats.org/officeDocument/2006/relationships/hyperlink" Target="http://www.indiabix.com/java-programming/language-fundamentals/discussion-12" TargetMode="External"/><Relationship Id="rId239" Type="http://schemas.openxmlformats.org/officeDocument/2006/relationships/hyperlink" Target="javascript:%20void%200;" TargetMode="External"/><Relationship Id="rId390" Type="http://schemas.openxmlformats.org/officeDocument/2006/relationships/control" Target="activeX/activeX36.xml"/><Relationship Id="rId404" Type="http://schemas.openxmlformats.org/officeDocument/2006/relationships/control" Target="activeX/activeX50.xml"/><Relationship Id="rId250" Type="http://schemas.openxmlformats.org/officeDocument/2006/relationships/hyperlink" Target="javascript:%20void%200;" TargetMode="External"/><Relationship Id="rId271" Type="http://schemas.openxmlformats.org/officeDocument/2006/relationships/hyperlink" Target="javascript:%20void%200;" TargetMode="External"/><Relationship Id="rId292" Type="http://schemas.openxmlformats.org/officeDocument/2006/relationships/hyperlink" Target="http://www.indiabix.com/computer-science/computer-fundamentals/discussion-1084" TargetMode="External"/><Relationship Id="rId306" Type="http://schemas.openxmlformats.org/officeDocument/2006/relationships/hyperlink" Target="javascript:%20void%200;" TargetMode="External"/><Relationship Id="rId24"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http://www.indiabix.com/general-knowledge/technology/discussion-1125" TargetMode="External"/><Relationship Id="rId110" Type="http://schemas.openxmlformats.org/officeDocument/2006/relationships/hyperlink" Target="http://www.indiabix.com/general-knowledge/technology/discussion-1129" TargetMode="External"/><Relationship Id="rId131" Type="http://schemas.openxmlformats.org/officeDocument/2006/relationships/hyperlink" Target="javascript:%20void%200;" TargetMode="External"/><Relationship Id="rId327" Type="http://schemas.openxmlformats.org/officeDocument/2006/relationships/hyperlink" Target="javascript:%20void%200;" TargetMode="External"/><Relationship Id="rId348" Type="http://schemas.openxmlformats.org/officeDocument/2006/relationships/hyperlink" Target="javascript:%20void%200;" TargetMode="External"/><Relationship Id="rId369" Type="http://schemas.openxmlformats.org/officeDocument/2006/relationships/control" Target="activeX/activeX15.xml"/><Relationship Id="rId152" Type="http://schemas.openxmlformats.org/officeDocument/2006/relationships/hyperlink" Target="javascript:%20void%200;" TargetMode="External"/><Relationship Id="rId173" Type="http://schemas.openxmlformats.org/officeDocument/2006/relationships/hyperlink" Target="javascript:%20void%200;" TargetMode="External"/><Relationship Id="rId194" Type="http://schemas.openxmlformats.org/officeDocument/2006/relationships/hyperlink" Target="http://www.indiabix.com/cpp-programming/oops-concepts/discussion-51" TargetMode="External"/><Relationship Id="rId208" Type="http://schemas.openxmlformats.org/officeDocument/2006/relationships/hyperlink" Target="javascript:%20void%200;" TargetMode="External"/><Relationship Id="rId229" Type="http://schemas.openxmlformats.org/officeDocument/2006/relationships/hyperlink" Target="javascript:%20void%200;" TargetMode="External"/><Relationship Id="rId380" Type="http://schemas.openxmlformats.org/officeDocument/2006/relationships/control" Target="activeX/activeX26.xml"/><Relationship Id="rId240" Type="http://schemas.openxmlformats.org/officeDocument/2006/relationships/hyperlink" Target="javascript:%20void%200;" TargetMode="External"/><Relationship Id="rId261" Type="http://schemas.openxmlformats.org/officeDocument/2006/relationships/hyperlink" Target="javascript:%20void%200;" TargetMode="External"/><Relationship Id="rId14"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282" Type="http://schemas.openxmlformats.org/officeDocument/2006/relationships/hyperlink" Target="javascript:%20void%200;" TargetMode="External"/><Relationship Id="rId317" Type="http://schemas.openxmlformats.org/officeDocument/2006/relationships/hyperlink" Target="javascript:%20void%200;" TargetMode="External"/><Relationship Id="rId338" Type="http://schemas.openxmlformats.org/officeDocument/2006/relationships/hyperlink" Target="javascript:%20void%200;" TargetMode="External"/><Relationship Id="rId359" Type="http://schemas.openxmlformats.org/officeDocument/2006/relationships/control" Target="activeX/activeX5.xml"/><Relationship Id="rId8"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163" Type="http://schemas.openxmlformats.org/officeDocument/2006/relationships/hyperlink" Target="javascript:%20void%200;" TargetMode="External"/><Relationship Id="rId184" Type="http://schemas.openxmlformats.org/officeDocument/2006/relationships/hyperlink" Target="http://www.indiabix.com/cpp-programming/oops-concepts/discussion-20" TargetMode="External"/><Relationship Id="rId219" Type="http://schemas.openxmlformats.org/officeDocument/2006/relationships/hyperlink" Target="javascript:%20void%200;" TargetMode="External"/><Relationship Id="rId370" Type="http://schemas.openxmlformats.org/officeDocument/2006/relationships/control" Target="activeX/activeX16.xml"/><Relationship Id="rId391" Type="http://schemas.openxmlformats.org/officeDocument/2006/relationships/control" Target="activeX/activeX37.xml"/><Relationship Id="rId405" Type="http://schemas.openxmlformats.org/officeDocument/2006/relationships/fontTable" Target="fontTable.xml"/><Relationship Id="rId230" Type="http://schemas.openxmlformats.org/officeDocument/2006/relationships/hyperlink" Target="javascript:%20void%200;" TargetMode="External"/><Relationship Id="rId251" Type="http://schemas.openxmlformats.org/officeDocument/2006/relationships/hyperlink" Target="javascript:%20void%200;" TargetMode="Externa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http://www.indiabix.com/general-knowledge/inventions/discussion-917" TargetMode="External"/><Relationship Id="rId272" Type="http://schemas.openxmlformats.org/officeDocument/2006/relationships/hyperlink" Target="javascript:%20void%200;" TargetMode="External"/><Relationship Id="rId293" Type="http://schemas.openxmlformats.org/officeDocument/2006/relationships/hyperlink" Target="javascript:%20void%200;" TargetMode="External"/><Relationship Id="rId307" Type="http://schemas.openxmlformats.org/officeDocument/2006/relationships/hyperlink" Target="javascript:%20void%200;" TargetMode="External"/><Relationship Id="rId328" Type="http://schemas.openxmlformats.org/officeDocument/2006/relationships/hyperlink" Target="javascript:%20void%200;" TargetMode="External"/><Relationship Id="rId349"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3" Type="http://schemas.openxmlformats.org/officeDocument/2006/relationships/hyperlink" Target="javascript:%20void%200;" TargetMode="External"/><Relationship Id="rId174" Type="http://schemas.openxmlformats.org/officeDocument/2006/relationships/hyperlink" Target="http://www.indiabix.com/cpp-programming/oops-concepts/discussion-58" TargetMode="External"/><Relationship Id="rId195" Type="http://schemas.openxmlformats.org/officeDocument/2006/relationships/hyperlink" Target="javascript:%20void%200;" TargetMode="External"/><Relationship Id="rId209" Type="http://schemas.openxmlformats.org/officeDocument/2006/relationships/hyperlink" Target="javascript:%20void%200;" TargetMode="External"/><Relationship Id="rId360" Type="http://schemas.openxmlformats.org/officeDocument/2006/relationships/control" Target="activeX/activeX6.xml"/><Relationship Id="rId381" Type="http://schemas.openxmlformats.org/officeDocument/2006/relationships/control" Target="activeX/activeX27.xml"/><Relationship Id="rId220" Type="http://schemas.openxmlformats.org/officeDocument/2006/relationships/hyperlink" Target="javascript:%20void%200;" TargetMode="External"/><Relationship Id="rId241"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262" Type="http://schemas.openxmlformats.org/officeDocument/2006/relationships/hyperlink" Target="javascript:%20void%200;" TargetMode="External"/><Relationship Id="rId283" Type="http://schemas.openxmlformats.org/officeDocument/2006/relationships/hyperlink" Target="javascript:%20void%200;" TargetMode="External"/><Relationship Id="rId318" Type="http://schemas.openxmlformats.org/officeDocument/2006/relationships/hyperlink" Target="javascript:%20void%200;" TargetMode="External"/><Relationship Id="rId339" Type="http://schemas.openxmlformats.org/officeDocument/2006/relationships/hyperlink" Target="javascript:%20void%200;" TargetMode="External"/><Relationship Id="rId78"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http://www.indiabix.com/general-knowledge/technology/discussion-1119" TargetMode="External"/><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64" Type="http://schemas.openxmlformats.org/officeDocument/2006/relationships/hyperlink" Target="http://www.indiabix.com/c-programming/declarations-and-initializations/discussion-50" TargetMode="External"/><Relationship Id="rId185" Type="http://schemas.openxmlformats.org/officeDocument/2006/relationships/hyperlink" Target="javascript:%20void%200;" TargetMode="External"/><Relationship Id="rId350" Type="http://schemas.openxmlformats.org/officeDocument/2006/relationships/hyperlink" Target="javascript:%20void%200;" TargetMode="External"/><Relationship Id="rId371" Type="http://schemas.openxmlformats.org/officeDocument/2006/relationships/control" Target="activeX/activeX17.xml"/><Relationship Id="rId406" Type="http://schemas.openxmlformats.org/officeDocument/2006/relationships/theme" Target="theme/theme1.xml"/><Relationship Id="rId9" Type="http://schemas.openxmlformats.org/officeDocument/2006/relationships/hyperlink" Target="javascript:%20void%200;" TargetMode="External"/><Relationship Id="rId210" Type="http://schemas.openxmlformats.org/officeDocument/2006/relationships/hyperlink" Target="javascript:%20void%200;" TargetMode="External"/><Relationship Id="rId392" Type="http://schemas.openxmlformats.org/officeDocument/2006/relationships/control" Target="activeX/activeX38.xml"/><Relationship Id="rId26" Type="http://schemas.openxmlformats.org/officeDocument/2006/relationships/hyperlink" Target="javascript:%20void%200;" TargetMode="External"/><Relationship Id="rId231" Type="http://schemas.openxmlformats.org/officeDocument/2006/relationships/hyperlink" Target="javascript:%20void%200;" TargetMode="External"/><Relationship Id="rId252" Type="http://schemas.openxmlformats.org/officeDocument/2006/relationships/hyperlink" Target="javascript:%20void%200;" TargetMode="External"/><Relationship Id="rId273" Type="http://schemas.openxmlformats.org/officeDocument/2006/relationships/hyperlink" Target="javascript:%20void%200;" TargetMode="External"/><Relationship Id="rId294" Type="http://schemas.openxmlformats.org/officeDocument/2006/relationships/hyperlink" Target="javascript:%20void%200;" TargetMode="External"/><Relationship Id="rId308" Type="http://schemas.openxmlformats.org/officeDocument/2006/relationships/hyperlink" Target="javascript:%20void%200;" TargetMode="External"/><Relationship Id="rId329"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javascript:%20void%200;" TargetMode="External"/><Relationship Id="rId340" Type="http://schemas.openxmlformats.org/officeDocument/2006/relationships/hyperlink" Target="javascript:%20void%200;" TargetMode="External"/><Relationship Id="rId361" Type="http://schemas.openxmlformats.org/officeDocument/2006/relationships/control" Target="activeX/activeX7.xml"/><Relationship Id="rId196" Type="http://schemas.openxmlformats.org/officeDocument/2006/relationships/hyperlink" Target="javascript:%20void%200;" TargetMode="External"/><Relationship Id="rId200" Type="http://schemas.openxmlformats.org/officeDocument/2006/relationships/hyperlink" Target="http://www.indiabix.com/cpp-programming/oops-concepts/discussion-12" TargetMode="External"/><Relationship Id="rId382" Type="http://schemas.openxmlformats.org/officeDocument/2006/relationships/control" Target="activeX/activeX28.xml"/><Relationship Id="rId16" Type="http://schemas.openxmlformats.org/officeDocument/2006/relationships/hyperlink" Target="javascript:%20void%200;" TargetMode="External"/><Relationship Id="rId221" Type="http://schemas.openxmlformats.org/officeDocument/2006/relationships/hyperlink" Target="javascript:%20void%200;" TargetMode="External"/><Relationship Id="rId242" Type="http://schemas.openxmlformats.org/officeDocument/2006/relationships/hyperlink" Target="javascript:%20void%200;" TargetMode="External"/><Relationship Id="rId263" Type="http://schemas.openxmlformats.org/officeDocument/2006/relationships/hyperlink" Target="http://www.indiabix.com/computer-science/computer-fundamentals/discussion-1114" TargetMode="External"/><Relationship Id="rId284" Type="http://schemas.openxmlformats.org/officeDocument/2006/relationships/hyperlink" Target="javascript:%20void%200;" TargetMode="External"/><Relationship Id="rId319" Type="http://schemas.openxmlformats.org/officeDocument/2006/relationships/hyperlink" Target="javascript:%20void%200;" TargetMode="External"/><Relationship Id="rId37" Type="http://schemas.openxmlformats.org/officeDocument/2006/relationships/hyperlink" Target="http://www.indiabix.com/general-knowledge/inventions/discussion-801" TargetMode="External"/><Relationship Id="rId58" Type="http://schemas.openxmlformats.org/officeDocument/2006/relationships/hyperlink" Target="http://www.indiabix.com/general-knowledge/inventions/discussion-896"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 Id="rId330" Type="http://schemas.openxmlformats.org/officeDocument/2006/relationships/hyperlink" Target="javascript:%20void%200;" TargetMode="External"/><Relationship Id="rId90" Type="http://schemas.openxmlformats.org/officeDocument/2006/relationships/hyperlink" Target="javascript:%20void%200;" TargetMode="External"/><Relationship Id="rId165" Type="http://schemas.openxmlformats.org/officeDocument/2006/relationships/hyperlink" Target="javascript:%20void%200;" TargetMode="External"/><Relationship Id="rId186" Type="http://schemas.openxmlformats.org/officeDocument/2006/relationships/hyperlink" Target="javascript:%20void%200;" TargetMode="External"/><Relationship Id="rId351" Type="http://schemas.openxmlformats.org/officeDocument/2006/relationships/hyperlink" Target="javascript:%20void%200;" TargetMode="External"/><Relationship Id="rId372" Type="http://schemas.openxmlformats.org/officeDocument/2006/relationships/control" Target="activeX/activeX18.xml"/><Relationship Id="rId393" Type="http://schemas.openxmlformats.org/officeDocument/2006/relationships/control" Target="activeX/activeX39.xml"/><Relationship Id="rId211" Type="http://schemas.openxmlformats.org/officeDocument/2006/relationships/hyperlink" Target="javascript:%20void%200;" TargetMode="External"/><Relationship Id="rId232" Type="http://schemas.openxmlformats.org/officeDocument/2006/relationships/hyperlink" Target="javascript:%20void%200;" TargetMode="External"/><Relationship Id="rId253" Type="http://schemas.openxmlformats.org/officeDocument/2006/relationships/hyperlink" Target="javascript:%20void%200;" TargetMode="External"/><Relationship Id="rId274" Type="http://schemas.openxmlformats.org/officeDocument/2006/relationships/hyperlink" Target="http://www.indiabix.com/computer-science/computer-fundamentals/discussion-1088" TargetMode="External"/><Relationship Id="rId295" Type="http://schemas.openxmlformats.org/officeDocument/2006/relationships/hyperlink" Target="javascript:%20void%200;" TargetMode="External"/><Relationship Id="rId309" Type="http://schemas.openxmlformats.org/officeDocument/2006/relationships/hyperlink" Target="http://www.indiabix.com/computer-science/computer-fundamentals/discussion-1089" TargetMode="External"/><Relationship Id="rId27" Type="http://schemas.openxmlformats.org/officeDocument/2006/relationships/hyperlink" Target="javascript:%20void%200;" TargetMode="External"/><Relationship Id="rId48"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34" Type="http://schemas.openxmlformats.org/officeDocument/2006/relationships/hyperlink" Target="javascript:%20void%200;" TargetMode="External"/><Relationship Id="rId320" Type="http://schemas.openxmlformats.org/officeDocument/2006/relationships/hyperlink" Target="http://www.indiabix.com/computer-science/computer-fundamentals/discussion-1085" TargetMode="External"/><Relationship Id="rId80" Type="http://schemas.openxmlformats.org/officeDocument/2006/relationships/hyperlink" Target="javascript:%20void%200;" TargetMode="External"/><Relationship Id="rId155" Type="http://schemas.openxmlformats.org/officeDocument/2006/relationships/hyperlink" Target="http://www.indiabix.com/c-programming/declarations-and-initializations/discussion-14" TargetMode="External"/><Relationship Id="rId176" Type="http://schemas.openxmlformats.org/officeDocument/2006/relationships/hyperlink" Target="javascript:%20void%200;" TargetMode="External"/><Relationship Id="rId197" Type="http://schemas.openxmlformats.org/officeDocument/2006/relationships/hyperlink" Target="javascript:%20void%200;" TargetMode="External"/><Relationship Id="rId341" Type="http://schemas.openxmlformats.org/officeDocument/2006/relationships/hyperlink" Target="javascript:%20void%200;" TargetMode="External"/><Relationship Id="rId362" Type="http://schemas.openxmlformats.org/officeDocument/2006/relationships/control" Target="activeX/activeX8.xml"/><Relationship Id="rId383" Type="http://schemas.openxmlformats.org/officeDocument/2006/relationships/control" Target="activeX/activeX29.xml"/><Relationship Id="rId201" Type="http://schemas.openxmlformats.org/officeDocument/2006/relationships/hyperlink" Target="javascript:%20void%200;" TargetMode="External"/><Relationship Id="rId222" Type="http://schemas.openxmlformats.org/officeDocument/2006/relationships/hyperlink" Target="javascript:%20void%200;" TargetMode="External"/><Relationship Id="rId243" Type="http://schemas.openxmlformats.org/officeDocument/2006/relationships/hyperlink" Target="javascript:%20void%200;" TargetMode="External"/><Relationship Id="rId264" Type="http://schemas.openxmlformats.org/officeDocument/2006/relationships/hyperlink" Target="javascript:%20void%200;" TargetMode="External"/><Relationship Id="rId285" Type="http://schemas.openxmlformats.org/officeDocument/2006/relationships/hyperlink" Target="http://www.indiabix.com/computer-science/computer-fundamentals/discussion-1167" TargetMode="External"/><Relationship Id="rId17"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24" Type="http://schemas.openxmlformats.org/officeDocument/2006/relationships/hyperlink" Target="javascript:%20void%200;" TargetMode="External"/><Relationship Id="rId310" Type="http://schemas.openxmlformats.org/officeDocument/2006/relationships/hyperlink" Target="javascript:%20void%200;" TargetMode="External"/><Relationship Id="rId70" Type="http://schemas.openxmlformats.org/officeDocument/2006/relationships/hyperlink" Target="javascript:%20void%200;" TargetMode="External"/><Relationship Id="rId91" Type="http://schemas.openxmlformats.org/officeDocument/2006/relationships/hyperlink" Target="http://www.indiabix.com/general-knowledge/technology/discussion-1125" TargetMode="External"/><Relationship Id="rId145" Type="http://schemas.openxmlformats.org/officeDocument/2006/relationships/hyperlink" Target="javascript:%20void%200;" TargetMode="External"/><Relationship Id="rId166" Type="http://schemas.openxmlformats.org/officeDocument/2006/relationships/hyperlink" Target="javascript:%20void%200;" TargetMode="External"/><Relationship Id="rId187" Type="http://schemas.openxmlformats.org/officeDocument/2006/relationships/hyperlink" Target="javascript:%20void%200;" TargetMode="External"/><Relationship Id="rId331" Type="http://schemas.openxmlformats.org/officeDocument/2006/relationships/hyperlink" Target="http://www.indiabix.com/computer-science/computer-fundamentals/discussion-1143" TargetMode="External"/><Relationship Id="rId352" Type="http://schemas.openxmlformats.org/officeDocument/2006/relationships/hyperlink" Target="javascript:%20void%200;" TargetMode="External"/><Relationship Id="rId373" Type="http://schemas.openxmlformats.org/officeDocument/2006/relationships/control" Target="activeX/activeX19.xml"/><Relationship Id="rId394" Type="http://schemas.openxmlformats.org/officeDocument/2006/relationships/control" Target="activeX/activeX40.xml"/><Relationship Id="rId1" Type="http://schemas.openxmlformats.org/officeDocument/2006/relationships/numbering" Target="numbering.xml"/><Relationship Id="rId212" Type="http://schemas.openxmlformats.org/officeDocument/2006/relationships/hyperlink" Target="javascript:%20void%200;" TargetMode="External"/><Relationship Id="rId233" Type="http://schemas.openxmlformats.org/officeDocument/2006/relationships/hyperlink" Target="javascript:%20void%200;" TargetMode="External"/><Relationship Id="rId254"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http://www.indiabix.com/general-knowledge/inventions/discussion-876" TargetMode="External"/><Relationship Id="rId114" Type="http://schemas.openxmlformats.org/officeDocument/2006/relationships/hyperlink" Target="javascript:%20void%200;" TargetMode="External"/><Relationship Id="rId275" Type="http://schemas.openxmlformats.org/officeDocument/2006/relationships/hyperlink" Target="javascript:%20void%200;" TargetMode="External"/><Relationship Id="rId296" Type="http://schemas.openxmlformats.org/officeDocument/2006/relationships/hyperlink" Target="http://www.indiabix.com/computer-science/computer-fundamentals/discussion-1084" TargetMode="External"/><Relationship Id="rId300" Type="http://schemas.openxmlformats.org/officeDocument/2006/relationships/hyperlink" Target="javascript:%20void%200;" TargetMode="External"/><Relationship Id="rId60" Type="http://schemas.openxmlformats.org/officeDocument/2006/relationships/hyperlink" Target="javascript:%20void%200;" TargetMode="External"/><Relationship Id="rId81" Type="http://schemas.openxmlformats.org/officeDocument/2006/relationships/hyperlink" Target="http://www.indiabix.com/general-knowledge/technology/discussion-1130" TargetMode="External"/><Relationship Id="rId135"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200;" TargetMode="External"/><Relationship Id="rId321" Type="http://schemas.openxmlformats.org/officeDocument/2006/relationships/hyperlink" Target="javascript:%20void%200;" TargetMode="External"/><Relationship Id="rId342" Type="http://schemas.openxmlformats.org/officeDocument/2006/relationships/hyperlink" Target="http://www.indiabix.com/computer-science/computer-fundamentals/discussion-1134" TargetMode="External"/><Relationship Id="rId363" Type="http://schemas.openxmlformats.org/officeDocument/2006/relationships/control" Target="activeX/activeX9.xml"/><Relationship Id="rId384" Type="http://schemas.openxmlformats.org/officeDocument/2006/relationships/control" Target="activeX/activeX30.xml"/><Relationship Id="rId202" Type="http://schemas.openxmlformats.org/officeDocument/2006/relationships/hyperlink" Target="javascript:%20void%200;" TargetMode="External"/><Relationship Id="rId223" Type="http://schemas.openxmlformats.org/officeDocument/2006/relationships/hyperlink" Target="javascript:%20void%200;" TargetMode="External"/><Relationship Id="rId244"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265" Type="http://schemas.openxmlformats.org/officeDocument/2006/relationships/hyperlink" Target="javascript:%20void%200;" TargetMode="External"/><Relationship Id="rId286" Type="http://schemas.openxmlformats.org/officeDocument/2006/relationships/hyperlink" Target="javascript:%20void%200;" TargetMode="External"/><Relationship Id="rId50" Type="http://schemas.openxmlformats.org/officeDocument/2006/relationships/hyperlink" Target="javascript:%20void%200;" TargetMode="External"/><Relationship Id="rId104" Type="http://schemas.openxmlformats.org/officeDocument/2006/relationships/hyperlink" Target="javascript:%20void%200;" TargetMode="External"/><Relationship Id="rId125" Type="http://schemas.openxmlformats.org/officeDocument/2006/relationships/hyperlink" Target="javascript:%20void%200;" TargetMode="External"/><Relationship Id="rId146" Type="http://schemas.openxmlformats.org/officeDocument/2006/relationships/hyperlink" Target="http://www.indiabix.com/c-programming/declarations-and-initializations/discussion-31" TargetMode="Externa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311" Type="http://schemas.openxmlformats.org/officeDocument/2006/relationships/hyperlink" Target="javascript:%20void%200;" TargetMode="External"/><Relationship Id="rId332" Type="http://schemas.openxmlformats.org/officeDocument/2006/relationships/hyperlink" Target="javascript:%20void%200;" TargetMode="External"/><Relationship Id="rId353" Type="http://schemas.openxmlformats.org/officeDocument/2006/relationships/image" Target="media/image1.wmf"/><Relationship Id="rId374" Type="http://schemas.openxmlformats.org/officeDocument/2006/relationships/control" Target="activeX/activeX20.xml"/><Relationship Id="rId395" Type="http://schemas.openxmlformats.org/officeDocument/2006/relationships/control" Target="activeX/activeX41.xm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13" Type="http://schemas.openxmlformats.org/officeDocument/2006/relationships/hyperlink" Target="javascript:%20void%200;" TargetMode="External"/><Relationship Id="rId234"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55" Type="http://schemas.openxmlformats.org/officeDocument/2006/relationships/hyperlink" Target="javascript:%20void%200;" TargetMode="External"/><Relationship Id="rId276" Type="http://schemas.openxmlformats.org/officeDocument/2006/relationships/hyperlink" Target="javascript:%20void%200;" TargetMode="External"/><Relationship Id="rId297" Type="http://schemas.openxmlformats.org/officeDocument/2006/relationships/hyperlink" Target="javascript:%20void%200;" TargetMode="External"/><Relationship Id="rId40" Type="http://schemas.openxmlformats.org/officeDocument/2006/relationships/hyperlink" Target="javascript:%20void%200;" TargetMode="External"/><Relationship Id="rId115"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301" Type="http://schemas.openxmlformats.org/officeDocument/2006/relationships/hyperlink" Target="javascript:%20void%200;" TargetMode="External"/><Relationship Id="rId322" Type="http://schemas.openxmlformats.org/officeDocument/2006/relationships/hyperlink" Target="javascript:%20void%200;" TargetMode="External"/><Relationship Id="rId343" Type="http://schemas.openxmlformats.org/officeDocument/2006/relationships/hyperlink" Target="javascript:%20void%200;" TargetMode="External"/><Relationship Id="rId364" Type="http://schemas.openxmlformats.org/officeDocument/2006/relationships/control" Target="activeX/activeX10.xm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9" Type="http://schemas.openxmlformats.org/officeDocument/2006/relationships/hyperlink" Target="javascript:%20void%200;" TargetMode="External"/><Relationship Id="rId203" Type="http://schemas.openxmlformats.org/officeDocument/2006/relationships/hyperlink" Target="javascript:%20void%200;" TargetMode="External"/><Relationship Id="rId385" Type="http://schemas.openxmlformats.org/officeDocument/2006/relationships/control" Target="activeX/activeX31.xml"/><Relationship Id="rId19" Type="http://schemas.openxmlformats.org/officeDocument/2006/relationships/hyperlink" Target="javascript:%20void%200;" TargetMode="External"/><Relationship Id="rId224" Type="http://schemas.openxmlformats.org/officeDocument/2006/relationships/hyperlink" Target="javascript:%20void%200;" TargetMode="External"/><Relationship Id="rId245" Type="http://schemas.openxmlformats.org/officeDocument/2006/relationships/hyperlink" Target="javascript:%20void%200;" TargetMode="External"/><Relationship Id="rId266" Type="http://schemas.openxmlformats.org/officeDocument/2006/relationships/hyperlink" Target="javascript:%20void%200;" TargetMode="External"/><Relationship Id="rId287" Type="http://schemas.openxmlformats.org/officeDocument/2006/relationships/hyperlink" Target="javascript:%20void%200;" TargetMode="External"/><Relationship Id="rId3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312" Type="http://schemas.openxmlformats.org/officeDocument/2006/relationships/hyperlink" Target="javascript:%20void%200;" TargetMode="External"/><Relationship Id="rId333" Type="http://schemas.openxmlformats.org/officeDocument/2006/relationships/hyperlink" Target="javascript:%20void%200;" TargetMode="External"/><Relationship Id="rId354" Type="http://schemas.openxmlformats.org/officeDocument/2006/relationships/control" Target="activeX/activeX1.xm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189" Type="http://schemas.openxmlformats.org/officeDocument/2006/relationships/hyperlink" Target="javascript:%20void%200;" TargetMode="External"/><Relationship Id="rId375" Type="http://schemas.openxmlformats.org/officeDocument/2006/relationships/control" Target="activeX/activeX21.xml"/><Relationship Id="rId396" Type="http://schemas.openxmlformats.org/officeDocument/2006/relationships/control" Target="activeX/activeX42.xml"/><Relationship Id="rId3" Type="http://schemas.openxmlformats.org/officeDocument/2006/relationships/settings" Target="settings.xml"/><Relationship Id="rId214" Type="http://schemas.openxmlformats.org/officeDocument/2006/relationships/hyperlink" Target="javascript:%20void%200;" TargetMode="External"/><Relationship Id="rId235" Type="http://schemas.openxmlformats.org/officeDocument/2006/relationships/hyperlink" Target="javascript:%20void%200;" TargetMode="External"/><Relationship Id="rId256" Type="http://schemas.openxmlformats.org/officeDocument/2006/relationships/hyperlink" Target="javascript:%20void%200;" TargetMode="External"/><Relationship Id="rId277" Type="http://schemas.openxmlformats.org/officeDocument/2006/relationships/hyperlink" Target="javascript:%20void%200;" TargetMode="External"/><Relationship Id="rId298" Type="http://schemas.openxmlformats.org/officeDocument/2006/relationships/hyperlink" Target="javascript:%20void%200;" TargetMode="External"/><Relationship Id="rId400" Type="http://schemas.openxmlformats.org/officeDocument/2006/relationships/control" Target="activeX/activeX46.xml"/><Relationship Id="rId116" Type="http://schemas.openxmlformats.org/officeDocument/2006/relationships/hyperlink" Target="http://www.indiabix.com/general-knowledge/technology/discussion-1109" TargetMode="External"/><Relationship Id="rId137" Type="http://schemas.openxmlformats.org/officeDocument/2006/relationships/hyperlink" Target="http://www.indiabix.com/c-programming/declarations-and-initializations/discussion-26" TargetMode="External"/><Relationship Id="rId158" Type="http://schemas.openxmlformats.org/officeDocument/2006/relationships/hyperlink" Target="javascript:%20void%200;" TargetMode="External"/><Relationship Id="rId302" Type="http://schemas.openxmlformats.org/officeDocument/2006/relationships/hyperlink" Target="javascript:%20void%200;" TargetMode="External"/><Relationship Id="rId323" Type="http://schemas.openxmlformats.org/officeDocument/2006/relationships/hyperlink" Target="javascript:%20void%200;" TargetMode="External"/><Relationship Id="rId344"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http://www.indiabix.com/general-knowledge/inventions/discussion-801"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179" Type="http://schemas.openxmlformats.org/officeDocument/2006/relationships/hyperlink" Target="javascript:%20void%200;" TargetMode="External"/><Relationship Id="rId365" Type="http://schemas.openxmlformats.org/officeDocument/2006/relationships/control" Target="activeX/activeX11.xml"/><Relationship Id="rId386" Type="http://schemas.openxmlformats.org/officeDocument/2006/relationships/control" Target="activeX/activeX32.xml"/><Relationship Id="rId190" Type="http://schemas.openxmlformats.org/officeDocument/2006/relationships/hyperlink" Target="http://www.indiabix.com/cpp-programming/oops-concepts/discussion-51" TargetMode="External"/><Relationship Id="rId204" Type="http://schemas.openxmlformats.org/officeDocument/2006/relationships/hyperlink" Target="http://www.indiabix.com/cpp-programming/oops-concepts/discussion-12" TargetMode="External"/><Relationship Id="rId225" Type="http://schemas.openxmlformats.org/officeDocument/2006/relationships/hyperlink" Target="javascript:%20void%200;" TargetMode="External"/><Relationship Id="rId246" Type="http://schemas.openxmlformats.org/officeDocument/2006/relationships/hyperlink" Target="javascript:%20void%200;" TargetMode="External"/><Relationship Id="rId267" Type="http://schemas.openxmlformats.org/officeDocument/2006/relationships/hyperlink" Target="javascript:%20void%200;" TargetMode="External"/><Relationship Id="rId288"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313" Type="http://schemas.openxmlformats.org/officeDocument/2006/relationships/hyperlink" Target="http://www.indiabix.com/computer-science/computer-fundamentals/discussion-1089" TargetMode="External"/><Relationship Id="rId10" Type="http://schemas.openxmlformats.org/officeDocument/2006/relationships/hyperlink" Target="javascript:%20void%200;" TargetMode="External"/><Relationship Id="rId31" Type="http://schemas.openxmlformats.org/officeDocument/2006/relationships/hyperlink" Target="http://www.indiabix.com/general-knowledge/inventions/discussion-906"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94" Type="http://schemas.openxmlformats.org/officeDocument/2006/relationships/hyperlink" Target="javascript:%20void%200;" TargetMode="External"/><Relationship Id="rId148" Type="http://schemas.openxmlformats.org/officeDocument/2006/relationships/hyperlink" Target="javascript:%20void%200;" TargetMode="External"/><Relationship Id="rId169" Type="http://schemas.openxmlformats.org/officeDocument/2006/relationships/hyperlink" Target="javascript:%20void%200;" TargetMode="External"/><Relationship Id="rId334" Type="http://schemas.openxmlformats.org/officeDocument/2006/relationships/hyperlink" Target="javascript:%20void%200;" TargetMode="External"/><Relationship Id="rId355" Type="http://schemas.openxmlformats.org/officeDocument/2006/relationships/control" Target="activeX/activeX2.xml"/><Relationship Id="rId376" Type="http://schemas.openxmlformats.org/officeDocument/2006/relationships/control" Target="activeX/activeX22.xml"/><Relationship Id="rId397" Type="http://schemas.openxmlformats.org/officeDocument/2006/relationships/control" Target="activeX/activeX43.xml"/><Relationship Id="rId4" Type="http://schemas.openxmlformats.org/officeDocument/2006/relationships/webSettings" Target="webSettings.xml"/><Relationship Id="rId180" Type="http://schemas.openxmlformats.org/officeDocument/2006/relationships/hyperlink" Target="http://www.indiabix.com/cpp-programming/oops-concepts/discussion-20" TargetMode="External"/><Relationship Id="rId215" Type="http://schemas.openxmlformats.org/officeDocument/2006/relationships/hyperlink" Target="javascript:%20void%200;" TargetMode="External"/><Relationship Id="rId236" Type="http://schemas.openxmlformats.org/officeDocument/2006/relationships/hyperlink" Target="javascript:%20void%200;" TargetMode="External"/><Relationship Id="rId257" Type="http://schemas.openxmlformats.org/officeDocument/2006/relationships/hyperlink" Target="javascript:%20void%200;" TargetMode="External"/><Relationship Id="rId278" Type="http://schemas.openxmlformats.org/officeDocument/2006/relationships/hyperlink" Target="javascript:%20void%200;" TargetMode="External"/><Relationship Id="rId401" Type="http://schemas.openxmlformats.org/officeDocument/2006/relationships/control" Target="activeX/activeX47.xml"/><Relationship Id="rId303" Type="http://schemas.openxmlformats.org/officeDocument/2006/relationships/hyperlink" Target="javascript:%20void%200;" TargetMode="External"/><Relationship Id="rId42"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345" Type="http://schemas.openxmlformats.org/officeDocument/2006/relationships/hyperlink" Target="javascript:%20void%200;" TargetMode="External"/><Relationship Id="rId387" Type="http://schemas.openxmlformats.org/officeDocument/2006/relationships/control" Target="activeX/activeX33.xml"/><Relationship Id="rId191" Type="http://schemas.openxmlformats.org/officeDocument/2006/relationships/hyperlink" Target="javascript:%20void%200;" TargetMode="External"/><Relationship Id="rId205" Type="http://schemas.openxmlformats.org/officeDocument/2006/relationships/hyperlink" Target="javascript:%20void%200;" TargetMode="External"/><Relationship Id="rId247" Type="http://schemas.openxmlformats.org/officeDocument/2006/relationships/hyperlink" Target="http://www.indiabix.com/java-programming/language-fundamentals/discussion-1" TargetMode="External"/><Relationship Id="rId107" Type="http://schemas.openxmlformats.org/officeDocument/2006/relationships/hyperlink" Target="javascript:%20void%200;" TargetMode="External"/><Relationship Id="rId289" Type="http://schemas.openxmlformats.org/officeDocument/2006/relationships/hyperlink" Target="javascript:%20void%20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25</Pages>
  <Words>5880</Words>
  <Characters>33522</Characters>
  <Application>Microsoft Office Word</Application>
  <DocSecurity>0</DocSecurity>
  <Lines>279</Lines>
  <Paragraphs>78</Paragraphs>
  <ScaleCrop>false</ScaleCrop>
  <Company/>
  <LinksUpToDate>false</LinksUpToDate>
  <CharactersWithSpaces>39324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dcterms:created xsi:type="dcterms:W3CDTF">2016-04-05T19:57:00Z</dcterms:created>
  <dcterms:modified xsi:type="dcterms:W3CDTF">2016-04-05T20:39:00Z</dcterms:modified>
</cp:coreProperties>
</file>